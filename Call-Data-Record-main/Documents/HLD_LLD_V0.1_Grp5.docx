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3BD27" w14:textId="35A1B400" w:rsidR="009F0B60" w:rsidRDefault="009F0B60">
      <w:pPr>
        <w:rPr>
          <w:rFonts w:ascii="Arial" w:hAnsi="Arial" w:cs="Arial"/>
        </w:rPr>
      </w:pPr>
    </w:p>
    <w:p w14:paraId="540C364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09CCEB74" w14:textId="77777777" w:rsidR="009224AC" w:rsidRPr="00DF1414" w:rsidRDefault="00FB59AC" w:rsidP="009224AC">
      <w:pPr>
        <w:jc w:val="right"/>
        <w:rPr>
          <w:color w:val="0000FF"/>
          <w:sz w:val="48"/>
          <w:lang w:val="fr-FR"/>
        </w:rPr>
      </w:pPr>
      <w:r>
        <w:fldChar w:fldCharType="begin"/>
      </w:r>
      <w:r>
        <w:instrText xml:space="preserve"> DOCPROPERTY "Client"  \* MERGEFORMAT </w:instrText>
      </w:r>
      <w:r>
        <w:fldChar w:fldCharType="separate"/>
      </w:r>
      <w:r w:rsidR="00AC0D57">
        <w:rPr>
          <w:b/>
          <w:bCs/>
        </w:rPr>
        <w:t>Error! Unknown document property name.</w:t>
      </w:r>
      <w:r>
        <w:fldChar w:fldCharType="end"/>
      </w:r>
    </w:p>
    <w:p w14:paraId="15716961" w14:textId="77777777" w:rsidR="009224AC" w:rsidRPr="00DF1414" w:rsidRDefault="009224AC" w:rsidP="009224AC">
      <w:pPr>
        <w:jc w:val="right"/>
        <w:rPr>
          <w:sz w:val="28"/>
          <w:lang w:val="fr-FR"/>
        </w:rPr>
      </w:pPr>
      <w:r>
        <w:fldChar w:fldCharType="begin"/>
      </w:r>
      <w:r>
        <w:instrText xml:space="preserve"> DOCPROPERTY "Project"  \* MERGEFORMAT </w:instrText>
      </w:r>
      <w:r>
        <w:fldChar w:fldCharType="separate"/>
      </w:r>
      <w:r w:rsidR="00AC0D57">
        <w:rPr>
          <w:b/>
          <w:bCs/>
        </w:rPr>
        <w:t>Error! Unknown document property name.</w:t>
      </w:r>
      <w:r>
        <w:fldChar w:fldCharType="end"/>
      </w:r>
      <w:r>
        <w:fldChar w:fldCharType="begin"/>
      </w:r>
      <w:r w:rsidRPr="00DF1414">
        <w:rPr>
          <w:lang w:val="fr-FR"/>
        </w:rPr>
        <w:instrText xml:space="preserve"> SUBJECT  \* MERGEFORMAT </w:instrText>
      </w:r>
      <w: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12"/>
        <w:gridCol w:w="1701"/>
        <w:gridCol w:w="2410"/>
        <w:gridCol w:w="577"/>
        <w:gridCol w:w="236"/>
        <w:gridCol w:w="859"/>
        <w:gridCol w:w="659"/>
        <w:gridCol w:w="603"/>
        <w:gridCol w:w="603"/>
      </w:tblGrid>
      <w:tr w:rsidR="00566298" w:rsidRPr="00E173E9" w14:paraId="2AC941BC" w14:textId="77777777">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pPr>
              <w:rPr>
                <w:rFonts w:ascii="Calibri" w:hAnsi="Calibri"/>
                <w:color w:val="000000"/>
                <w:sz w:val="22"/>
                <w:szCs w:val="22"/>
                <w:lang w:val="en-IN" w:eastAsia="en-IN"/>
              </w:rPr>
            </w:pPr>
          </w:p>
        </w:tc>
      </w:tr>
      <w:tr w:rsidR="00566298" w:rsidRPr="00E173E9" w14:paraId="042BAEF0" w14:textId="77777777">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6F7CE25F" w:rsidR="00566298" w:rsidRPr="00E173E9" w:rsidRDefault="00566298">
            <w:pPr>
              <w:rPr>
                <w:rFonts w:cs="Arial"/>
                <w:lang w:val="en-IN" w:eastAsia="en-IN"/>
              </w:rPr>
            </w:pPr>
            <w:r w:rsidRPr="00E173E9">
              <w:rPr>
                <w:rFonts w:cs="Arial"/>
                <w:lang w:val="en-IN" w:eastAsia="en-IN"/>
              </w:rPr>
              <w:t> </w:t>
            </w:r>
            <w:r w:rsidR="009E2F6C">
              <w:rPr>
                <w:rFonts w:cs="Arial"/>
                <w:lang w:val="en-IN" w:eastAsia="en-IN"/>
              </w:rPr>
              <w:t>12-10-24</w:t>
            </w:r>
          </w:p>
        </w:tc>
        <w:tc>
          <w:tcPr>
            <w:tcW w:w="1701" w:type="dxa"/>
            <w:tcBorders>
              <w:top w:val="nil"/>
              <w:left w:val="nil"/>
              <w:bottom w:val="single" w:sz="8" w:space="0" w:color="auto"/>
              <w:right w:val="single" w:sz="8" w:space="0" w:color="auto"/>
            </w:tcBorders>
            <w:shd w:val="clear" w:color="auto" w:fill="auto"/>
            <w:hideMark/>
          </w:tcPr>
          <w:p w14:paraId="0A8D058F" w14:textId="3605664C"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60BE6561"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649B0B89"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 xml:space="preserve">Added </w:t>
            </w:r>
            <w:r w:rsidR="0032590B">
              <w:rPr>
                <w:rFonts w:cs="Arial"/>
                <w:lang w:val="en-IN" w:eastAsia="en-IN"/>
              </w:rPr>
              <w:t>u</w:t>
            </w:r>
            <w:r w:rsidR="00955237">
              <w:rPr>
                <w:rFonts w:cs="Arial"/>
                <w:lang w:val="en-IN" w:eastAsia="en-IN"/>
              </w:rPr>
              <w:t>se case diagram</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6C910472"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Sneha</w:t>
            </w:r>
          </w:p>
        </w:tc>
      </w:tr>
      <w:tr w:rsidR="00566298" w:rsidRPr="00E173E9" w14:paraId="36469FD5" w14:textId="77777777" w:rsidTr="00DC018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0EE5E1A"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12-10-24</w:t>
            </w:r>
          </w:p>
        </w:tc>
        <w:tc>
          <w:tcPr>
            <w:tcW w:w="1701" w:type="dxa"/>
            <w:tcBorders>
              <w:top w:val="nil"/>
              <w:left w:val="nil"/>
              <w:bottom w:val="single" w:sz="8" w:space="0" w:color="auto"/>
              <w:right w:val="single" w:sz="8" w:space="0" w:color="auto"/>
            </w:tcBorders>
            <w:shd w:val="clear" w:color="auto" w:fill="auto"/>
            <w:hideMark/>
          </w:tcPr>
          <w:p w14:paraId="66829EE2" w14:textId="039CFDCA"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1</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11A3B10E" w:rsidR="00566298" w:rsidRPr="00E173E9" w:rsidRDefault="00B4598C" w:rsidP="00B4598C">
            <w:pPr>
              <w:rPr>
                <w:rFonts w:cs="Arial"/>
                <w:lang w:val="en-IN" w:eastAsia="en-IN"/>
              </w:rPr>
            </w:pPr>
            <w:r>
              <w:rPr>
                <w:rFonts w:cs="Arial"/>
                <w:lang w:val="en-IN" w:eastAsia="en-IN"/>
              </w:rPr>
              <w:t xml:space="preserve"> </w:t>
            </w:r>
            <w:r w:rsidR="00932E74">
              <w:rPr>
                <w:rFonts w:cs="Arial"/>
                <w:lang w:val="en-IN" w:eastAsia="en-IN"/>
              </w:rPr>
              <w:t xml:space="preserve">Anusha </w:t>
            </w:r>
            <w:proofErr w:type="spellStart"/>
            <w:r w:rsidR="00932E74">
              <w:rPr>
                <w:rFonts w:cs="Arial"/>
                <w:lang w:val="en-IN" w:eastAsia="en-IN"/>
              </w:rPr>
              <w:t>Chegoni</w:t>
            </w:r>
            <w:proofErr w:type="spellEnd"/>
            <w:r w:rsidR="00566298"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1BDB2AD6"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Chapter 1</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13F1A6"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Anusha</w:t>
            </w:r>
          </w:p>
        </w:tc>
      </w:tr>
      <w:tr w:rsidR="00566298" w:rsidRPr="00E173E9" w14:paraId="2E6425D9" w14:textId="77777777" w:rsidTr="00DC0181">
        <w:trPr>
          <w:trHeight w:val="420"/>
        </w:trPr>
        <w:tc>
          <w:tcPr>
            <w:tcW w:w="2278" w:type="dxa"/>
            <w:tcBorders>
              <w:top w:val="single" w:sz="8" w:space="0" w:color="auto"/>
              <w:left w:val="single" w:sz="8" w:space="0" w:color="auto"/>
              <w:bottom w:val="single" w:sz="12" w:space="0" w:color="auto"/>
              <w:right w:val="single" w:sz="8" w:space="0" w:color="auto"/>
            </w:tcBorders>
            <w:shd w:val="clear" w:color="auto" w:fill="auto"/>
            <w:hideMark/>
          </w:tcPr>
          <w:p w14:paraId="4E6E8F8F" w14:textId="7C4FDEB1"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12-10-24</w:t>
            </w:r>
          </w:p>
        </w:tc>
        <w:tc>
          <w:tcPr>
            <w:tcW w:w="1701" w:type="dxa"/>
            <w:tcBorders>
              <w:top w:val="single" w:sz="8" w:space="0" w:color="auto"/>
              <w:left w:val="nil"/>
              <w:bottom w:val="single" w:sz="12" w:space="0" w:color="auto"/>
              <w:right w:val="single" w:sz="8" w:space="0" w:color="auto"/>
            </w:tcBorders>
            <w:shd w:val="clear" w:color="auto" w:fill="auto"/>
            <w:hideMark/>
          </w:tcPr>
          <w:p w14:paraId="02865159" w14:textId="1F1F338C"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1</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0BC5F24E" w:rsidR="00566298" w:rsidRPr="00E173E9" w:rsidRDefault="00566298">
            <w:pPr>
              <w:rPr>
                <w:rFonts w:cs="Arial"/>
                <w:lang w:val="en-IN" w:eastAsia="en-IN"/>
              </w:rPr>
            </w:pPr>
            <w:r w:rsidRPr="00E173E9">
              <w:rPr>
                <w:rFonts w:cs="Arial"/>
                <w:lang w:val="en-IN" w:eastAsia="en-IN"/>
              </w:rPr>
              <w:t> </w:t>
            </w:r>
            <w:r w:rsidR="00B4598C">
              <w:rPr>
                <w:rFonts w:cs="Arial"/>
                <w:lang w:val="en-IN" w:eastAsia="en-IN"/>
              </w:rPr>
              <w:t>Ananya Mallampati</w:t>
            </w:r>
            <w:r w:rsidR="0001595C">
              <w:rPr>
                <w:rFonts w:cs="Arial"/>
                <w:lang w:val="en-IN" w:eastAsia="en-IN"/>
              </w:rPr>
              <w:t>, Anupama Thota</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0E0C9870" w:rsidR="00566298" w:rsidRPr="00E173E9" w:rsidRDefault="00566298">
            <w:pPr>
              <w:rPr>
                <w:rFonts w:cs="Arial"/>
                <w:lang w:val="en-IN" w:eastAsia="en-IN"/>
              </w:rPr>
            </w:pPr>
            <w:r w:rsidRPr="00E173E9">
              <w:rPr>
                <w:rFonts w:cs="Arial"/>
                <w:lang w:val="en-IN" w:eastAsia="en-IN"/>
              </w:rPr>
              <w:t> </w:t>
            </w:r>
            <w:r w:rsidR="00B4598C">
              <w:rPr>
                <w:rFonts w:cs="Arial"/>
                <w:lang w:val="en-IN" w:eastAsia="en-IN"/>
              </w:rPr>
              <w:t>Chapter 2</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14233830" w:rsidR="00B4598C" w:rsidRPr="00E173E9" w:rsidRDefault="00566298">
            <w:pPr>
              <w:rPr>
                <w:rFonts w:cs="Arial"/>
                <w:lang w:val="en-IN" w:eastAsia="en-IN"/>
              </w:rPr>
            </w:pPr>
            <w:r w:rsidRPr="00E173E9">
              <w:rPr>
                <w:rFonts w:cs="Arial"/>
                <w:lang w:val="en-IN" w:eastAsia="en-IN"/>
              </w:rPr>
              <w:t> </w:t>
            </w:r>
            <w:r w:rsidR="00B4598C">
              <w:rPr>
                <w:rFonts w:cs="Arial"/>
                <w:lang w:val="en-IN" w:eastAsia="en-IN"/>
              </w:rPr>
              <w:t>Ananya</w:t>
            </w:r>
            <w:r w:rsidR="0001595C">
              <w:rPr>
                <w:rFonts w:cs="Arial"/>
                <w:lang w:val="en-IN" w:eastAsia="en-IN"/>
              </w:rPr>
              <w:t>, Anupama</w:t>
            </w:r>
          </w:p>
        </w:tc>
      </w:tr>
      <w:tr w:rsidR="00B0261C" w:rsidRPr="00E173E9" w14:paraId="633C4E15" w14:textId="77777777" w:rsidTr="00DC0181">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5817ECE7" w14:textId="41A67F23" w:rsidR="00B0261C" w:rsidRPr="00E173E9" w:rsidRDefault="00B20188">
            <w:pPr>
              <w:rPr>
                <w:rFonts w:cs="Arial"/>
                <w:lang w:val="en-IN" w:eastAsia="en-IN"/>
              </w:rPr>
            </w:pPr>
            <w:r>
              <w:rPr>
                <w:rFonts w:cs="Arial"/>
                <w:lang w:val="en-IN" w:eastAsia="en-IN"/>
              </w:rPr>
              <w:t>13-10-24</w:t>
            </w:r>
          </w:p>
        </w:tc>
        <w:tc>
          <w:tcPr>
            <w:tcW w:w="1701" w:type="dxa"/>
            <w:tcBorders>
              <w:top w:val="single" w:sz="12" w:space="0" w:color="auto"/>
              <w:left w:val="nil"/>
              <w:bottom w:val="single" w:sz="12" w:space="0" w:color="auto"/>
              <w:right w:val="single" w:sz="8" w:space="0" w:color="auto"/>
            </w:tcBorders>
            <w:shd w:val="clear" w:color="auto" w:fill="auto"/>
          </w:tcPr>
          <w:p w14:paraId="28E844D8" w14:textId="21E33F80" w:rsidR="00B0261C" w:rsidRPr="00E173E9" w:rsidRDefault="00B20188">
            <w:pPr>
              <w:rPr>
                <w:rFonts w:cs="Arial"/>
                <w:lang w:val="en-IN" w:eastAsia="en-IN"/>
              </w:rPr>
            </w:pPr>
            <w:r>
              <w:rPr>
                <w:rFonts w:cs="Arial"/>
                <w:lang w:val="en-IN" w:eastAsia="en-IN"/>
              </w:rPr>
              <w:t>1.1</w:t>
            </w:r>
          </w:p>
        </w:tc>
        <w:tc>
          <w:tcPr>
            <w:tcW w:w="2410" w:type="dxa"/>
            <w:tcBorders>
              <w:top w:val="single" w:sz="8" w:space="0" w:color="auto"/>
              <w:left w:val="nil"/>
              <w:bottom w:val="single" w:sz="8" w:space="0" w:color="auto"/>
              <w:right w:val="single" w:sz="8" w:space="0" w:color="auto"/>
            </w:tcBorders>
            <w:shd w:val="clear" w:color="auto" w:fill="auto"/>
          </w:tcPr>
          <w:p w14:paraId="71A5CDA9" w14:textId="411EDBEB" w:rsidR="00B0261C" w:rsidRPr="00E173E9" w:rsidRDefault="00B20188">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00CFB945" w14:textId="19A1F5B6" w:rsidR="00B0261C" w:rsidRPr="00E173E9" w:rsidRDefault="0032590B">
            <w:pPr>
              <w:rPr>
                <w:rFonts w:cs="Arial"/>
                <w:lang w:val="en-IN" w:eastAsia="en-IN"/>
              </w:rPr>
            </w:pPr>
            <w:r>
              <w:rPr>
                <w:rFonts w:cs="Arial"/>
                <w:lang w:val="en-IN" w:eastAsia="en-IN"/>
              </w:rPr>
              <w:t>Added DFD diagram</w:t>
            </w:r>
          </w:p>
        </w:tc>
        <w:tc>
          <w:tcPr>
            <w:tcW w:w="1140" w:type="dxa"/>
            <w:gridSpan w:val="2"/>
            <w:tcBorders>
              <w:top w:val="single" w:sz="8" w:space="0" w:color="auto"/>
              <w:left w:val="nil"/>
              <w:bottom w:val="single" w:sz="8" w:space="0" w:color="auto"/>
              <w:right w:val="single" w:sz="8" w:space="0" w:color="auto"/>
            </w:tcBorders>
            <w:shd w:val="clear" w:color="auto" w:fill="auto"/>
          </w:tcPr>
          <w:p w14:paraId="3C033CB2" w14:textId="4D9B17AF" w:rsidR="00B0261C" w:rsidRPr="00E173E9" w:rsidRDefault="0032590B">
            <w:pPr>
              <w:rPr>
                <w:rFonts w:cs="Arial"/>
                <w:lang w:val="en-IN" w:eastAsia="en-IN"/>
              </w:rPr>
            </w:pPr>
            <w:r>
              <w:rPr>
                <w:rFonts w:cs="Arial"/>
                <w:lang w:val="en-IN" w:eastAsia="en-IN"/>
              </w:rPr>
              <w:t>Sneha</w:t>
            </w:r>
          </w:p>
        </w:tc>
      </w:tr>
      <w:tr w:rsidR="00DC0181" w:rsidRPr="00E173E9" w14:paraId="2BCA9F3C" w14:textId="77777777" w:rsidTr="00DC0181">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8738CFC" w14:textId="6C73EE5A" w:rsidR="00DC0181" w:rsidRPr="00E173E9" w:rsidRDefault="000E3005">
            <w:pPr>
              <w:rPr>
                <w:rFonts w:cs="Arial"/>
                <w:lang w:val="en-IN" w:eastAsia="en-IN"/>
              </w:rPr>
            </w:pPr>
            <w:r>
              <w:rPr>
                <w:rFonts w:cs="Arial"/>
                <w:lang w:val="en-IN" w:eastAsia="en-IN"/>
              </w:rPr>
              <w:t>15-10-24</w:t>
            </w:r>
          </w:p>
        </w:tc>
        <w:tc>
          <w:tcPr>
            <w:tcW w:w="1701" w:type="dxa"/>
            <w:tcBorders>
              <w:top w:val="single" w:sz="12" w:space="0" w:color="auto"/>
              <w:left w:val="nil"/>
              <w:bottom w:val="single" w:sz="12" w:space="0" w:color="auto"/>
              <w:right w:val="single" w:sz="8" w:space="0" w:color="auto"/>
            </w:tcBorders>
            <w:shd w:val="clear" w:color="auto" w:fill="auto"/>
          </w:tcPr>
          <w:p w14:paraId="13F47CFC" w14:textId="185CC849" w:rsidR="00DC0181" w:rsidRPr="00E173E9" w:rsidRDefault="000E3005">
            <w:pPr>
              <w:rPr>
                <w:rFonts w:cs="Arial"/>
                <w:lang w:val="en-IN" w:eastAsia="en-IN"/>
              </w:rPr>
            </w:pPr>
            <w:r>
              <w:rPr>
                <w:rFonts w:cs="Arial"/>
                <w:lang w:val="en-IN" w:eastAsia="en-IN"/>
              </w:rPr>
              <w:t>1.2</w:t>
            </w:r>
          </w:p>
        </w:tc>
        <w:tc>
          <w:tcPr>
            <w:tcW w:w="2410" w:type="dxa"/>
            <w:tcBorders>
              <w:top w:val="single" w:sz="8" w:space="0" w:color="auto"/>
              <w:left w:val="nil"/>
              <w:bottom w:val="single" w:sz="8" w:space="0" w:color="auto"/>
              <w:right w:val="single" w:sz="8" w:space="0" w:color="auto"/>
            </w:tcBorders>
            <w:shd w:val="clear" w:color="auto" w:fill="auto"/>
          </w:tcPr>
          <w:p w14:paraId="256B966E" w14:textId="75CCED40" w:rsidR="00DC0181" w:rsidRPr="00E173E9" w:rsidRDefault="000E3005">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6EA27769" w14:textId="7F306326" w:rsidR="00DC0181" w:rsidRPr="00AF7240" w:rsidRDefault="00DC7F1B" w:rsidP="00AF7240">
            <w:pPr>
              <w:rPr>
                <w:rFonts w:cs="Arial"/>
                <w:lang w:val="en-IN" w:eastAsia="en-IN"/>
              </w:rPr>
            </w:pPr>
            <w:r w:rsidRPr="00AF7240">
              <w:rPr>
                <w:rFonts w:cs="Arial"/>
                <w:lang w:val="en-IN" w:eastAsia="en-IN"/>
              </w:rPr>
              <w:t>Chapter 3</w:t>
            </w:r>
          </w:p>
          <w:p w14:paraId="2B76CD5C" w14:textId="6DB17EB3" w:rsidR="009B4B64" w:rsidRPr="00AF7240" w:rsidRDefault="009B4B64" w:rsidP="00AF7240">
            <w:pPr>
              <w:rPr>
                <w:rFonts w:cs="Arial"/>
                <w:lang w:val="en-IN" w:eastAsia="en-IN"/>
              </w:rPr>
            </w:pPr>
            <w:r w:rsidRPr="00AF7240">
              <w:rPr>
                <w:rFonts w:cs="Arial"/>
                <w:lang w:val="en-IN" w:eastAsia="en-IN"/>
              </w:rPr>
              <w:t>Added sequence diagram</w:t>
            </w:r>
          </w:p>
        </w:tc>
        <w:tc>
          <w:tcPr>
            <w:tcW w:w="1140" w:type="dxa"/>
            <w:gridSpan w:val="2"/>
            <w:tcBorders>
              <w:top w:val="single" w:sz="8" w:space="0" w:color="auto"/>
              <w:left w:val="nil"/>
              <w:bottom w:val="single" w:sz="8" w:space="0" w:color="auto"/>
              <w:right w:val="single" w:sz="8" w:space="0" w:color="auto"/>
            </w:tcBorders>
            <w:shd w:val="clear" w:color="auto" w:fill="auto"/>
          </w:tcPr>
          <w:p w14:paraId="07B0FC45" w14:textId="0B9B920D" w:rsidR="00DC0181" w:rsidRPr="00E173E9" w:rsidRDefault="00DC7F1B">
            <w:pPr>
              <w:rPr>
                <w:rFonts w:cs="Arial"/>
                <w:lang w:val="en-IN" w:eastAsia="en-IN"/>
              </w:rPr>
            </w:pPr>
            <w:r>
              <w:rPr>
                <w:rFonts w:cs="Arial"/>
                <w:lang w:val="en-IN" w:eastAsia="en-IN"/>
              </w:rPr>
              <w:t>Sneha</w:t>
            </w:r>
          </w:p>
        </w:tc>
      </w:tr>
      <w:tr w:rsidR="00DC0181" w:rsidRPr="00E173E9" w14:paraId="4B2D91AC" w14:textId="77777777" w:rsidTr="00DC0181">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C8ABDBD" w14:textId="672D3F28" w:rsidR="00DC0181" w:rsidRPr="00E173E9" w:rsidRDefault="009B4B64">
            <w:pPr>
              <w:rPr>
                <w:rFonts w:cs="Arial"/>
                <w:lang w:val="en-IN" w:eastAsia="en-IN"/>
              </w:rPr>
            </w:pPr>
            <w:r>
              <w:rPr>
                <w:rFonts w:cs="Arial"/>
                <w:lang w:val="en-IN" w:eastAsia="en-IN"/>
              </w:rPr>
              <w:t>1</w:t>
            </w:r>
            <w:r w:rsidR="00467786">
              <w:rPr>
                <w:rFonts w:cs="Arial"/>
                <w:lang w:val="en-IN" w:eastAsia="en-IN"/>
              </w:rPr>
              <w:t>6</w:t>
            </w:r>
            <w:r>
              <w:rPr>
                <w:rFonts w:cs="Arial"/>
                <w:lang w:val="en-IN" w:eastAsia="en-IN"/>
              </w:rPr>
              <w:t>-10-24</w:t>
            </w:r>
          </w:p>
        </w:tc>
        <w:tc>
          <w:tcPr>
            <w:tcW w:w="1701" w:type="dxa"/>
            <w:tcBorders>
              <w:top w:val="single" w:sz="12" w:space="0" w:color="auto"/>
              <w:left w:val="nil"/>
              <w:bottom w:val="single" w:sz="12" w:space="0" w:color="auto"/>
              <w:right w:val="single" w:sz="8" w:space="0" w:color="auto"/>
            </w:tcBorders>
            <w:shd w:val="clear" w:color="auto" w:fill="auto"/>
          </w:tcPr>
          <w:p w14:paraId="019DDDE5" w14:textId="70B9DAEC" w:rsidR="00DC0181" w:rsidRPr="00E173E9" w:rsidRDefault="009B4B64">
            <w:pPr>
              <w:rPr>
                <w:rFonts w:cs="Arial"/>
                <w:lang w:val="en-IN" w:eastAsia="en-IN"/>
              </w:rPr>
            </w:pPr>
            <w:r>
              <w:rPr>
                <w:rFonts w:cs="Arial"/>
                <w:lang w:val="en-IN" w:eastAsia="en-IN"/>
              </w:rPr>
              <w:t>1.3</w:t>
            </w:r>
          </w:p>
        </w:tc>
        <w:tc>
          <w:tcPr>
            <w:tcW w:w="2410" w:type="dxa"/>
            <w:tcBorders>
              <w:top w:val="single" w:sz="8" w:space="0" w:color="auto"/>
              <w:left w:val="nil"/>
              <w:bottom w:val="single" w:sz="8" w:space="0" w:color="auto"/>
              <w:right w:val="single" w:sz="8" w:space="0" w:color="auto"/>
            </w:tcBorders>
            <w:shd w:val="clear" w:color="auto" w:fill="auto"/>
          </w:tcPr>
          <w:p w14:paraId="205652B1" w14:textId="4A22F3C6" w:rsidR="00DC0181" w:rsidRPr="00E173E9" w:rsidRDefault="00467786">
            <w:pPr>
              <w:rPr>
                <w:rFonts w:cs="Arial"/>
                <w:lang w:val="en-IN" w:eastAsia="en-IN"/>
              </w:rPr>
            </w:pPr>
            <w:r>
              <w:rPr>
                <w:rFonts w:cs="Arial"/>
                <w:lang w:val="en-IN" w:eastAsia="en-IN"/>
              </w:rPr>
              <w:t xml:space="preserve">Usha Rani </w:t>
            </w:r>
            <w:proofErr w:type="spellStart"/>
            <w:r>
              <w:rPr>
                <w:rFonts w:cs="Arial"/>
                <w:lang w:val="en-IN" w:eastAsia="en-IN"/>
              </w:rPr>
              <w:t>Kall</w:t>
            </w:r>
            <w:r w:rsidR="008D0469">
              <w:rPr>
                <w:rFonts w:cs="Arial"/>
                <w:lang w:val="en-IN" w:eastAsia="en-IN"/>
              </w:rPr>
              <w:t>epal</w:t>
            </w:r>
            <w:r w:rsidR="00C059F0">
              <w:rPr>
                <w:rFonts w:cs="Arial"/>
                <w:lang w:val="en-IN" w:eastAsia="en-IN"/>
              </w:rPr>
              <w:t>li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2AAF0222" w14:textId="6C201401" w:rsidR="00DC0181" w:rsidRPr="00E173E9" w:rsidRDefault="00C059F0">
            <w:pPr>
              <w:rPr>
                <w:rFonts w:cs="Arial"/>
                <w:lang w:val="en-IN" w:eastAsia="en-IN"/>
              </w:rPr>
            </w:pPr>
            <w:r>
              <w:rPr>
                <w:rFonts w:cs="Arial"/>
                <w:lang w:val="en-IN" w:eastAsia="en-IN"/>
              </w:rPr>
              <w:t>Chapter 4</w:t>
            </w:r>
          </w:p>
        </w:tc>
        <w:tc>
          <w:tcPr>
            <w:tcW w:w="1140" w:type="dxa"/>
            <w:gridSpan w:val="2"/>
            <w:tcBorders>
              <w:top w:val="single" w:sz="8" w:space="0" w:color="auto"/>
              <w:left w:val="nil"/>
              <w:bottom w:val="single" w:sz="8" w:space="0" w:color="auto"/>
              <w:right w:val="single" w:sz="8" w:space="0" w:color="auto"/>
            </w:tcBorders>
            <w:shd w:val="clear" w:color="auto" w:fill="auto"/>
          </w:tcPr>
          <w:p w14:paraId="16F18950" w14:textId="4FEB2827" w:rsidR="00DC0181" w:rsidRPr="00E173E9" w:rsidRDefault="00C059F0">
            <w:pPr>
              <w:rPr>
                <w:rFonts w:cs="Arial"/>
                <w:lang w:val="en-IN" w:eastAsia="en-IN"/>
              </w:rPr>
            </w:pPr>
            <w:r>
              <w:rPr>
                <w:rFonts w:cs="Arial"/>
                <w:lang w:val="en-IN" w:eastAsia="en-IN"/>
              </w:rPr>
              <w:t>Usha</w:t>
            </w:r>
          </w:p>
        </w:tc>
      </w:tr>
      <w:tr w:rsidR="00DC0181" w:rsidRPr="00E173E9" w14:paraId="5FAAACDF" w14:textId="77777777" w:rsidTr="00C059F0">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0115110A" w14:textId="5A08F1A0" w:rsidR="00DC0181" w:rsidRPr="00E173E9" w:rsidRDefault="00C059F0">
            <w:pPr>
              <w:rPr>
                <w:rFonts w:cs="Arial"/>
                <w:lang w:val="en-IN" w:eastAsia="en-IN"/>
              </w:rPr>
            </w:pPr>
            <w:r>
              <w:rPr>
                <w:rFonts w:cs="Arial"/>
                <w:lang w:val="en-IN" w:eastAsia="en-IN"/>
              </w:rPr>
              <w:t>16-10-24</w:t>
            </w:r>
          </w:p>
        </w:tc>
        <w:tc>
          <w:tcPr>
            <w:tcW w:w="1701" w:type="dxa"/>
            <w:tcBorders>
              <w:top w:val="single" w:sz="12" w:space="0" w:color="auto"/>
              <w:left w:val="nil"/>
              <w:bottom w:val="single" w:sz="12" w:space="0" w:color="auto"/>
              <w:right w:val="single" w:sz="8" w:space="0" w:color="auto"/>
            </w:tcBorders>
            <w:shd w:val="clear" w:color="auto" w:fill="auto"/>
          </w:tcPr>
          <w:p w14:paraId="203B6AE7" w14:textId="4F22F978" w:rsidR="00DC0181" w:rsidRPr="00E173E9" w:rsidRDefault="00C059F0">
            <w:pPr>
              <w:rPr>
                <w:rFonts w:cs="Arial"/>
                <w:lang w:val="en-IN" w:eastAsia="en-IN"/>
              </w:rPr>
            </w:pPr>
            <w:r>
              <w:rPr>
                <w:rFonts w:cs="Arial"/>
                <w:lang w:val="en-IN" w:eastAsia="en-IN"/>
              </w:rPr>
              <w:t>1.3</w:t>
            </w:r>
          </w:p>
        </w:tc>
        <w:tc>
          <w:tcPr>
            <w:tcW w:w="2410" w:type="dxa"/>
            <w:tcBorders>
              <w:top w:val="single" w:sz="8" w:space="0" w:color="auto"/>
              <w:left w:val="nil"/>
              <w:bottom w:val="single" w:sz="8" w:space="0" w:color="auto"/>
              <w:right w:val="single" w:sz="8" w:space="0" w:color="auto"/>
            </w:tcBorders>
            <w:shd w:val="clear" w:color="auto" w:fill="auto"/>
          </w:tcPr>
          <w:p w14:paraId="2280D139" w14:textId="3A1F8BEC" w:rsidR="00DC0181" w:rsidRPr="00E173E9" w:rsidRDefault="00C059F0">
            <w:pPr>
              <w:rPr>
                <w:rFonts w:cs="Arial"/>
                <w:lang w:val="en-IN" w:eastAsia="en-IN"/>
              </w:rPr>
            </w:pPr>
            <w:r>
              <w:rPr>
                <w:rFonts w:cs="Arial"/>
                <w:lang w:val="en-IN" w:eastAsia="en-IN"/>
              </w:rPr>
              <w:t>Ananya Mallampati</w:t>
            </w:r>
          </w:p>
        </w:tc>
        <w:tc>
          <w:tcPr>
            <w:tcW w:w="2331" w:type="dxa"/>
            <w:gridSpan w:val="4"/>
            <w:tcBorders>
              <w:top w:val="single" w:sz="8" w:space="0" w:color="auto"/>
              <w:left w:val="nil"/>
              <w:bottom w:val="single" w:sz="8" w:space="0" w:color="auto"/>
              <w:right w:val="single" w:sz="8" w:space="0" w:color="auto"/>
            </w:tcBorders>
            <w:shd w:val="clear" w:color="auto" w:fill="auto"/>
          </w:tcPr>
          <w:p w14:paraId="42E74A9E" w14:textId="40A5A65D" w:rsidR="00DC0181" w:rsidRPr="00E173E9" w:rsidRDefault="00C059F0">
            <w:pPr>
              <w:rPr>
                <w:rFonts w:cs="Arial"/>
                <w:lang w:val="en-IN" w:eastAsia="en-IN"/>
              </w:rPr>
            </w:pPr>
            <w:r>
              <w:rPr>
                <w:rFonts w:cs="Arial"/>
                <w:lang w:val="en-IN" w:eastAsia="en-IN"/>
              </w:rPr>
              <w:t>Chapter 4</w:t>
            </w:r>
          </w:p>
        </w:tc>
        <w:tc>
          <w:tcPr>
            <w:tcW w:w="1140" w:type="dxa"/>
            <w:gridSpan w:val="2"/>
            <w:tcBorders>
              <w:top w:val="single" w:sz="8" w:space="0" w:color="auto"/>
              <w:left w:val="nil"/>
              <w:bottom w:val="single" w:sz="8" w:space="0" w:color="auto"/>
              <w:right w:val="single" w:sz="8" w:space="0" w:color="auto"/>
            </w:tcBorders>
            <w:shd w:val="clear" w:color="auto" w:fill="auto"/>
          </w:tcPr>
          <w:p w14:paraId="3E26557F" w14:textId="6F5C0C5E" w:rsidR="00DC0181" w:rsidRPr="00E173E9" w:rsidRDefault="00C059F0">
            <w:pPr>
              <w:rPr>
                <w:rFonts w:cs="Arial"/>
                <w:lang w:val="en-IN" w:eastAsia="en-IN"/>
              </w:rPr>
            </w:pPr>
            <w:r>
              <w:rPr>
                <w:rFonts w:cs="Arial"/>
                <w:lang w:val="en-IN" w:eastAsia="en-IN"/>
              </w:rPr>
              <w:t>Ananya</w:t>
            </w:r>
          </w:p>
        </w:tc>
      </w:tr>
      <w:tr w:rsidR="00C059F0" w:rsidRPr="00E173E9" w14:paraId="2E1979E9" w14:textId="77777777" w:rsidTr="00C059F0">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A1102A3" w14:textId="1D03C438" w:rsidR="00C059F0" w:rsidRDefault="00C74A69">
            <w:pPr>
              <w:rPr>
                <w:rFonts w:cs="Arial"/>
                <w:lang w:val="en-IN" w:eastAsia="en-IN"/>
              </w:rPr>
            </w:pPr>
            <w:r>
              <w:rPr>
                <w:rFonts w:cs="Arial"/>
                <w:lang w:val="en-IN" w:eastAsia="en-IN"/>
              </w:rPr>
              <w:t>16-10-24</w:t>
            </w:r>
          </w:p>
        </w:tc>
        <w:tc>
          <w:tcPr>
            <w:tcW w:w="1701" w:type="dxa"/>
            <w:tcBorders>
              <w:top w:val="single" w:sz="12" w:space="0" w:color="auto"/>
              <w:left w:val="nil"/>
              <w:bottom w:val="single" w:sz="12" w:space="0" w:color="auto"/>
              <w:right w:val="single" w:sz="8" w:space="0" w:color="auto"/>
            </w:tcBorders>
            <w:shd w:val="clear" w:color="auto" w:fill="auto"/>
          </w:tcPr>
          <w:p w14:paraId="099EF867" w14:textId="20FA3A96" w:rsidR="00C059F0" w:rsidRDefault="00C74A69">
            <w:pPr>
              <w:rPr>
                <w:rFonts w:cs="Arial"/>
                <w:lang w:val="en-IN" w:eastAsia="en-IN"/>
              </w:rPr>
            </w:pPr>
            <w:r>
              <w:rPr>
                <w:rFonts w:cs="Arial"/>
                <w:lang w:val="en-IN" w:eastAsia="en-IN"/>
              </w:rPr>
              <w:t>1.4</w:t>
            </w:r>
          </w:p>
        </w:tc>
        <w:tc>
          <w:tcPr>
            <w:tcW w:w="2410" w:type="dxa"/>
            <w:tcBorders>
              <w:top w:val="single" w:sz="8" w:space="0" w:color="auto"/>
              <w:left w:val="nil"/>
              <w:bottom w:val="single" w:sz="8" w:space="0" w:color="auto"/>
              <w:right w:val="single" w:sz="8" w:space="0" w:color="auto"/>
            </w:tcBorders>
            <w:shd w:val="clear" w:color="auto" w:fill="auto"/>
          </w:tcPr>
          <w:p w14:paraId="32AC46A9" w14:textId="42B8F2B8" w:rsidR="00C059F0" w:rsidRDefault="00C74A69">
            <w:pPr>
              <w:rPr>
                <w:rFonts w:cs="Arial"/>
                <w:lang w:val="en-IN" w:eastAsia="en-IN"/>
              </w:rPr>
            </w:pPr>
            <w:r>
              <w:rPr>
                <w:rFonts w:cs="Arial"/>
                <w:lang w:val="en-IN" w:eastAsia="en-IN"/>
              </w:rPr>
              <w:t xml:space="preserve">Anusha </w:t>
            </w:r>
            <w:proofErr w:type="spellStart"/>
            <w:r>
              <w:rPr>
                <w:rFonts w:cs="Arial"/>
                <w:lang w:val="en-IN" w:eastAsia="en-IN"/>
              </w:rPr>
              <w:t>Chegoni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161F8090" w14:textId="6E18A42A" w:rsidR="00C059F0" w:rsidRDefault="00C74A69">
            <w:pPr>
              <w:rPr>
                <w:rFonts w:cs="Arial"/>
                <w:lang w:val="en-IN" w:eastAsia="en-IN"/>
              </w:rPr>
            </w:pPr>
            <w:r>
              <w:rPr>
                <w:rFonts w:cs="Arial"/>
                <w:lang w:val="en-IN" w:eastAsia="en-IN"/>
              </w:rPr>
              <w:t>Chapter 5</w:t>
            </w:r>
          </w:p>
        </w:tc>
        <w:tc>
          <w:tcPr>
            <w:tcW w:w="1140" w:type="dxa"/>
            <w:gridSpan w:val="2"/>
            <w:tcBorders>
              <w:top w:val="single" w:sz="8" w:space="0" w:color="auto"/>
              <w:left w:val="nil"/>
              <w:bottom w:val="single" w:sz="8" w:space="0" w:color="auto"/>
              <w:right w:val="single" w:sz="8" w:space="0" w:color="auto"/>
            </w:tcBorders>
            <w:shd w:val="clear" w:color="auto" w:fill="auto"/>
          </w:tcPr>
          <w:p w14:paraId="5193CC82" w14:textId="56CCF4F0" w:rsidR="00C059F0" w:rsidRDefault="00C74A69">
            <w:pPr>
              <w:rPr>
                <w:rFonts w:cs="Arial"/>
                <w:lang w:val="en-IN" w:eastAsia="en-IN"/>
              </w:rPr>
            </w:pPr>
            <w:r>
              <w:rPr>
                <w:rFonts w:cs="Arial"/>
                <w:lang w:val="en-IN" w:eastAsia="en-IN"/>
              </w:rPr>
              <w:t>Anusha</w:t>
            </w:r>
          </w:p>
        </w:tc>
      </w:tr>
      <w:tr w:rsidR="00C059F0" w:rsidRPr="00E173E9" w14:paraId="52E8D0D0" w14:textId="77777777" w:rsidTr="00370E15">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7955E25D" w14:textId="3A9B0953" w:rsidR="00C059F0" w:rsidRDefault="000E1C19">
            <w:pPr>
              <w:rPr>
                <w:rFonts w:cs="Arial"/>
                <w:lang w:val="en-IN" w:eastAsia="en-IN"/>
              </w:rPr>
            </w:pPr>
            <w:r>
              <w:rPr>
                <w:rFonts w:cs="Arial"/>
                <w:lang w:val="en-IN" w:eastAsia="en-IN"/>
              </w:rPr>
              <w:t>17-10-24</w:t>
            </w:r>
          </w:p>
        </w:tc>
        <w:tc>
          <w:tcPr>
            <w:tcW w:w="1701" w:type="dxa"/>
            <w:tcBorders>
              <w:top w:val="single" w:sz="12" w:space="0" w:color="auto"/>
              <w:left w:val="nil"/>
              <w:bottom w:val="single" w:sz="12" w:space="0" w:color="auto"/>
              <w:right w:val="single" w:sz="8" w:space="0" w:color="auto"/>
            </w:tcBorders>
            <w:shd w:val="clear" w:color="auto" w:fill="auto"/>
          </w:tcPr>
          <w:p w14:paraId="6ED9F754" w14:textId="35439844" w:rsidR="00C059F0" w:rsidRDefault="000E1C19">
            <w:pPr>
              <w:rPr>
                <w:rFonts w:cs="Arial"/>
                <w:lang w:val="en-IN" w:eastAsia="en-IN"/>
              </w:rPr>
            </w:pPr>
            <w:r>
              <w:rPr>
                <w:rFonts w:cs="Arial"/>
                <w:lang w:val="en-IN" w:eastAsia="en-IN"/>
              </w:rPr>
              <w:t>1.5</w:t>
            </w:r>
          </w:p>
        </w:tc>
        <w:tc>
          <w:tcPr>
            <w:tcW w:w="2410" w:type="dxa"/>
            <w:tcBorders>
              <w:top w:val="single" w:sz="8" w:space="0" w:color="auto"/>
              <w:left w:val="nil"/>
              <w:bottom w:val="single" w:sz="8" w:space="0" w:color="auto"/>
              <w:right w:val="single" w:sz="8" w:space="0" w:color="auto"/>
            </w:tcBorders>
            <w:shd w:val="clear" w:color="auto" w:fill="auto"/>
          </w:tcPr>
          <w:p w14:paraId="3AF240EF" w14:textId="46238E3F" w:rsidR="00C059F0" w:rsidRDefault="000E1C19">
            <w:pPr>
              <w:rPr>
                <w:rFonts w:cs="Arial"/>
                <w:lang w:val="en-IN" w:eastAsia="en-IN"/>
              </w:rPr>
            </w:pPr>
            <w:r>
              <w:rPr>
                <w:rFonts w:cs="Arial"/>
                <w:lang w:val="en-IN" w:eastAsia="en-IN"/>
              </w:rPr>
              <w:t xml:space="preserve">Maheshwari </w:t>
            </w:r>
            <w:proofErr w:type="spellStart"/>
            <w:r>
              <w:rPr>
                <w:rFonts w:cs="Arial"/>
                <w:lang w:val="en-IN" w:eastAsia="en-IN"/>
              </w:rPr>
              <w:t>Ponnaga</w:t>
            </w:r>
            <w:r w:rsidR="00370E15">
              <w:rPr>
                <w:rFonts w:cs="Arial"/>
                <w:lang w:val="en-IN" w:eastAsia="en-IN"/>
              </w:rPr>
              <w:t>ni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7AB1EE8E" w14:textId="766DE9EF" w:rsidR="00C059F0" w:rsidRDefault="00370E15">
            <w:pPr>
              <w:rPr>
                <w:rFonts w:cs="Arial"/>
                <w:lang w:val="en-IN" w:eastAsia="en-IN"/>
              </w:rPr>
            </w:pPr>
            <w:r>
              <w:rPr>
                <w:rFonts w:cs="Arial"/>
                <w:lang w:val="en-IN" w:eastAsia="en-IN"/>
              </w:rPr>
              <w:t>Chapter 6,7</w:t>
            </w:r>
          </w:p>
        </w:tc>
        <w:tc>
          <w:tcPr>
            <w:tcW w:w="1140" w:type="dxa"/>
            <w:gridSpan w:val="2"/>
            <w:tcBorders>
              <w:top w:val="single" w:sz="8" w:space="0" w:color="auto"/>
              <w:left w:val="nil"/>
              <w:bottom w:val="single" w:sz="8" w:space="0" w:color="auto"/>
              <w:right w:val="single" w:sz="8" w:space="0" w:color="auto"/>
            </w:tcBorders>
            <w:shd w:val="clear" w:color="auto" w:fill="auto"/>
          </w:tcPr>
          <w:p w14:paraId="1719C6B5" w14:textId="5D0E8264" w:rsidR="00C059F0" w:rsidRDefault="00370E15">
            <w:pPr>
              <w:rPr>
                <w:rFonts w:cs="Arial"/>
                <w:lang w:val="en-IN" w:eastAsia="en-IN"/>
              </w:rPr>
            </w:pPr>
            <w:r>
              <w:rPr>
                <w:rFonts w:cs="Arial"/>
                <w:lang w:val="en-IN" w:eastAsia="en-IN"/>
              </w:rPr>
              <w:t>Maheshwari</w:t>
            </w:r>
          </w:p>
        </w:tc>
      </w:tr>
      <w:tr w:rsidR="00370E15" w:rsidRPr="00E173E9" w14:paraId="223694B1" w14:textId="77777777" w:rsidTr="00370E15">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CC5404A" w14:textId="177220B5" w:rsidR="00370E15" w:rsidRDefault="00370E15">
            <w:pPr>
              <w:rPr>
                <w:rFonts w:cs="Arial"/>
                <w:lang w:val="en-IN" w:eastAsia="en-IN"/>
              </w:rPr>
            </w:pPr>
            <w:r>
              <w:rPr>
                <w:rFonts w:cs="Arial"/>
                <w:lang w:val="en-IN" w:eastAsia="en-IN"/>
              </w:rPr>
              <w:t>17-10-24</w:t>
            </w:r>
          </w:p>
        </w:tc>
        <w:tc>
          <w:tcPr>
            <w:tcW w:w="1701" w:type="dxa"/>
            <w:tcBorders>
              <w:top w:val="single" w:sz="12" w:space="0" w:color="auto"/>
              <w:left w:val="nil"/>
              <w:bottom w:val="single" w:sz="12" w:space="0" w:color="auto"/>
              <w:right w:val="single" w:sz="8" w:space="0" w:color="auto"/>
            </w:tcBorders>
            <w:shd w:val="clear" w:color="auto" w:fill="auto"/>
          </w:tcPr>
          <w:p w14:paraId="46402B07" w14:textId="6643643D" w:rsidR="00370E15" w:rsidRDefault="00370E15">
            <w:pPr>
              <w:rPr>
                <w:rFonts w:cs="Arial"/>
                <w:lang w:val="en-IN" w:eastAsia="en-IN"/>
              </w:rPr>
            </w:pPr>
            <w:r>
              <w:rPr>
                <w:rFonts w:cs="Arial"/>
                <w:lang w:val="en-IN" w:eastAsia="en-IN"/>
              </w:rPr>
              <w:t>1.6</w:t>
            </w:r>
          </w:p>
        </w:tc>
        <w:tc>
          <w:tcPr>
            <w:tcW w:w="2410" w:type="dxa"/>
            <w:tcBorders>
              <w:top w:val="single" w:sz="8" w:space="0" w:color="auto"/>
              <w:left w:val="nil"/>
              <w:bottom w:val="single" w:sz="8" w:space="0" w:color="auto"/>
              <w:right w:val="single" w:sz="8" w:space="0" w:color="auto"/>
            </w:tcBorders>
            <w:shd w:val="clear" w:color="auto" w:fill="auto"/>
          </w:tcPr>
          <w:p w14:paraId="26BF84B6" w14:textId="1D8C466E" w:rsidR="00370E15" w:rsidRDefault="00370E15">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1C52F371" w14:textId="10955AA7" w:rsidR="00370E15" w:rsidRDefault="00AF7240">
            <w:pPr>
              <w:rPr>
                <w:rFonts w:cs="Arial"/>
                <w:lang w:val="en-IN" w:eastAsia="en-IN"/>
              </w:rPr>
            </w:pPr>
            <w:r>
              <w:rPr>
                <w:rFonts w:cs="Arial"/>
                <w:lang w:val="en-IN" w:eastAsia="en-IN"/>
              </w:rPr>
              <w:t>Modified DFD diagrams</w:t>
            </w:r>
          </w:p>
        </w:tc>
        <w:tc>
          <w:tcPr>
            <w:tcW w:w="1140" w:type="dxa"/>
            <w:gridSpan w:val="2"/>
            <w:tcBorders>
              <w:top w:val="single" w:sz="8" w:space="0" w:color="auto"/>
              <w:left w:val="nil"/>
              <w:bottom w:val="single" w:sz="8" w:space="0" w:color="auto"/>
              <w:right w:val="single" w:sz="8" w:space="0" w:color="auto"/>
            </w:tcBorders>
            <w:shd w:val="clear" w:color="auto" w:fill="auto"/>
          </w:tcPr>
          <w:p w14:paraId="3551E7CE" w14:textId="6F93465F" w:rsidR="00370E15" w:rsidRDefault="00AF7240">
            <w:pPr>
              <w:rPr>
                <w:rFonts w:cs="Arial"/>
                <w:lang w:val="en-IN" w:eastAsia="en-IN"/>
              </w:rPr>
            </w:pPr>
            <w:r>
              <w:rPr>
                <w:rFonts w:cs="Arial"/>
                <w:lang w:val="en-IN" w:eastAsia="en-IN"/>
              </w:rPr>
              <w:t>Sneha</w:t>
            </w:r>
          </w:p>
        </w:tc>
      </w:tr>
      <w:tr w:rsidR="00370E15" w:rsidRPr="00E173E9" w14:paraId="32C264CB" w14:textId="77777777" w:rsidTr="00DC0181">
        <w:trPr>
          <w:trHeight w:val="420"/>
        </w:trPr>
        <w:tc>
          <w:tcPr>
            <w:tcW w:w="2278" w:type="dxa"/>
            <w:tcBorders>
              <w:top w:val="single" w:sz="12" w:space="0" w:color="auto"/>
              <w:left w:val="single" w:sz="8" w:space="0" w:color="auto"/>
              <w:bottom w:val="single" w:sz="8" w:space="0" w:color="auto"/>
              <w:right w:val="single" w:sz="8" w:space="0" w:color="auto"/>
            </w:tcBorders>
            <w:shd w:val="clear" w:color="auto" w:fill="auto"/>
          </w:tcPr>
          <w:p w14:paraId="24D07540" w14:textId="0A75D5C1" w:rsidR="00370E15" w:rsidRDefault="00AF7240">
            <w:pPr>
              <w:rPr>
                <w:rFonts w:cs="Arial"/>
                <w:lang w:val="en-IN" w:eastAsia="en-IN"/>
              </w:rPr>
            </w:pPr>
            <w:r>
              <w:rPr>
                <w:rFonts w:cs="Arial"/>
                <w:lang w:val="en-IN" w:eastAsia="en-IN"/>
              </w:rPr>
              <w:t>18-10-24</w:t>
            </w:r>
          </w:p>
        </w:tc>
        <w:tc>
          <w:tcPr>
            <w:tcW w:w="1701" w:type="dxa"/>
            <w:tcBorders>
              <w:top w:val="single" w:sz="12" w:space="0" w:color="auto"/>
              <w:left w:val="nil"/>
              <w:bottom w:val="single" w:sz="8" w:space="0" w:color="auto"/>
              <w:right w:val="single" w:sz="8" w:space="0" w:color="auto"/>
            </w:tcBorders>
            <w:shd w:val="clear" w:color="auto" w:fill="auto"/>
          </w:tcPr>
          <w:p w14:paraId="6C2EE4F9" w14:textId="4C6D148B" w:rsidR="00370E15" w:rsidRDefault="00AF7240">
            <w:pPr>
              <w:rPr>
                <w:rFonts w:cs="Arial"/>
                <w:lang w:val="en-IN" w:eastAsia="en-IN"/>
              </w:rPr>
            </w:pPr>
            <w:r>
              <w:rPr>
                <w:rFonts w:cs="Arial"/>
                <w:lang w:val="en-IN" w:eastAsia="en-IN"/>
              </w:rPr>
              <w:t>1.7</w:t>
            </w:r>
          </w:p>
        </w:tc>
        <w:tc>
          <w:tcPr>
            <w:tcW w:w="2410" w:type="dxa"/>
            <w:tcBorders>
              <w:top w:val="single" w:sz="8" w:space="0" w:color="auto"/>
              <w:left w:val="nil"/>
              <w:bottom w:val="single" w:sz="8" w:space="0" w:color="auto"/>
              <w:right w:val="single" w:sz="8" w:space="0" w:color="auto"/>
            </w:tcBorders>
            <w:shd w:val="clear" w:color="auto" w:fill="auto"/>
          </w:tcPr>
          <w:p w14:paraId="5E1324A8" w14:textId="06A475B7" w:rsidR="00370E15" w:rsidRDefault="00AF7240">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1F723925" w14:textId="3427360A" w:rsidR="00370E15" w:rsidRPr="00AF7240" w:rsidRDefault="00AF7240" w:rsidP="00AF7240">
            <w:pPr>
              <w:rPr>
                <w:rFonts w:cs="Arial"/>
                <w:lang w:val="en-IN" w:eastAsia="en-IN"/>
              </w:rPr>
            </w:pPr>
            <w:r w:rsidRPr="00AF7240">
              <w:rPr>
                <w:rFonts w:cs="Arial"/>
                <w:lang w:val="en-IN" w:eastAsia="en-IN"/>
              </w:rPr>
              <w:t>Modified sequence diagram</w:t>
            </w:r>
            <w:r w:rsidRPr="00AF7240">
              <w:rPr>
                <w:rFonts w:cs="Arial"/>
                <w:lang w:val="en-IN" w:eastAsia="en-IN"/>
              </w:rPr>
              <w:br/>
            </w:r>
            <w:r>
              <w:rPr>
                <w:rFonts w:cs="Arial"/>
                <w:lang w:val="en-IN" w:eastAsia="en-IN"/>
              </w:rPr>
              <w:t>Added activity diagram</w:t>
            </w:r>
          </w:p>
        </w:tc>
        <w:tc>
          <w:tcPr>
            <w:tcW w:w="1140" w:type="dxa"/>
            <w:gridSpan w:val="2"/>
            <w:tcBorders>
              <w:top w:val="single" w:sz="8" w:space="0" w:color="auto"/>
              <w:left w:val="nil"/>
              <w:bottom w:val="single" w:sz="8" w:space="0" w:color="auto"/>
              <w:right w:val="single" w:sz="8" w:space="0" w:color="auto"/>
            </w:tcBorders>
            <w:shd w:val="clear" w:color="auto" w:fill="auto"/>
          </w:tcPr>
          <w:p w14:paraId="7C06FA6F" w14:textId="04CCD5E4" w:rsidR="00370E15" w:rsidRDefault="00AF7240">
            <w:pPr>
              <w:rPr>
                <w:rFonts w:cs="Arial"/>
                <w:lang w:val="en-IN" w:eastAsia="en-IN"/>
              </w:rPr>
            </w:pPr>
            <w:r>
              <w:rPr>
                <w:rFonts w:cs="Arial"/>
                <w:lang w:val="en-IN" w:eastAsia="en-IN"/>
              </w:rPr>
              <w:t>Sneha</w:t>
            </w:r>
          </w:p>
        </w:tc>
      </w:tr>
    </w:tbl>
    <w:p w14:paraId="530CCB2D" w14:textId="77777777" w:rsidR="00566298" w:rsidRDefault="00566298" w:rsidP="00566298">
      <w:pPr>
        <w:rPr>
          <w:sz w:val="24"/>
          <w:lang w:val="fr-FR"/>
        </w:rPr>
      </w:pPr>
    </w:p>
    <w:p w14:paraId="601CC3B0" w14:textId="77777777" w:rsidR="00B4598C" w:rsidRDefault="00B4598C" w:rsidP="00566298">
      <w:pPr>
        <w:rPr>
          <w:sz w:val="24"/>
          <w:lang w:val="fr-FR"/>
        </w:rPr>
      </w:pPr>
    </w:p>
    <w:p w14:paraId="2CDB52EB" w14:textId="77777777" w:rsidR="00566298" w:rsidRDefault="00566298" w:rsidP="00566298">
      <w:pPr>
        <w:rPr>
          <w:sz w:val="24"/>
          <w:lang w:val="fr-FR"/>
        </w:rPr>
      </w:pPr>
    </w:p>
    <w:p w14:paraId="20D86B61"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r w:rsidR="79831575">
        <w:fldChar w:fldCharType="begin"/>
      </w:r>
      <w:r w:rsidR="00653A0C">
        <w:instrText xml:space="preserve"> TOC \o "1-5" \h \z \u </w:instrText>
      </w:r>
      <w:r w:rsidR="79831575">
        <w:fldChar w:fldCharType="separate"/>
      </w:r>
    </w:p>
    <w:p w14:paraId="299C357E" w14:textId="77777777" w:rsidR="00873023" w:rsidRDefault="00873023">
      <w:pPr>
        <w:pStyle w:val="TOC1"/>
        <w:tabs>
          <w:tab w:val="right" w:leader="dot" w:pos="8630"/>
        </w:tabs>
        <w:rPr>
          <w:rFonts w:cs="Times New Roman"/>
          <w:b w:val="0"/>
          <w:bCs w:val="0"/>
          <w:caps w:val="0"/>
          <w:noProof/>
          <w:sz w:val="22"/>
          <w:szCs w:val="22"/>
        </w:rPr>
      </w:pPr>
      <w:hyperlink w:anchor="_Toc368912248" w:history="1">
        <w:r w:rsidRPr="004F422A">
          <w:rPr>
            <w:rStyle w:val="Hyperlink"/>
            <w:noProof/>
          </w:rPr>
          <w:t>1. Introduction</w:t>
        </w:r>
        <w:r>
          <w:rPr>
            <w:noProof/>
            <w:webHidden/>
          </w:rPr>
          <w:tab/>
        </w:r>
        <w:r w:rsidR="005D2662">
          <w:rPr>
            <w:noProof/>
            <w:webHidden/>
          </w:rPr>
          <w:fldChar w:fldCharType="begin"/>
        </w:r>
        <w:r>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BCE0A9" w14:textId="77777777" w:rsidR="00873023" w:rsidRDefault="00873023">
      <w:pPr>
        <w:pStyle w:val="TOC2"/>
        <w:tabs>
          <w:tab w:val="right" w:leader="dot" w:pos="8630"/>
        </w:tabs>
        <w:rPr>
          <w:rFonts w:cs="Times New Roman"/>
          <w:smallCaps w:val="0"/>
          <w:noProof/>
          <w:sz w:val="22"/>
          <w:szCs w:val="22"/>
        </w:rPr>
      </w:pPr>
      <w:hyperlink w:anchor="_Toc368912249" w:history="1">
        <w:r w:rsidRPr="004F422A">
          <w:rPr>
            <w:rStyle w:val="Hyperlink"/>
            <w:noProof/>
          </w:rPr>
          <w:t>1.1. Intended Audience</w:t>
        </w:r>
        <w:r>
          <w:rPr>
            <w:noProof/>
            <w:webHidden/>
          </w:rPr>
          <w:tab/>
        </w:r>
        <w:r w:rsidR="005D2662">
          <w:rPr>
            <w:noProof/>
            <w:webHidden/>
          </w:rPr>
          <w:fldChar w:fldCharType="begin"/>
        </w:r>
        <w:r>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03B4F2" w14:textId="77777777" w:rsidR="00873023" w:rsidRDefault="00873023">
      <w:pPr>
        <w:pStyle w:val="TOC2"/>
        <w:tabs>
          <w:tab w:val="right" w:leader="dot" w:pos="8630"/>
        </w:tabs>
        <w:rPr>
          <w:rFonts w:cs="Times New Roman"/>
          <w:smallCaps w:val="0"/>
          <w:noProof/>
          <w:sz w:val="22"/>
          <w:szCs w:val="22"/>
        </w:rPr>
      </w:pPr>
      <w:hyperlink w:anchor="_Toc368912250" w:history="1">
        <w:r w:rsidRPr="004F422A">
          <w:rPr>
            <w:rStyle w:val="Hyperlink"/>
            <w:noProof/>
          </w:rPr>
          <w:t>1.2. Acronyms/Abbreviations</w:t>
        </w:r>
        <w:r>
          <w:rPr>
            <w:noProof/>
            <w:webHidden/>
          </w:rPr>
          <w:tab/>
        </w:r>
        <w:r w:rsidR="005D2662">
          <w:rPr>
            <w:noProof/>
            <w:webHidden/>
          </w:rPr>
          <w:fldChar w:fldCharType="begin"/>
        </w:r>
        <w:r>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4183EC" w14:textId="77777777" w:rsidR="00873023" w:rsidRDefault="00873023">
      <w:pPr>
        <w:pStyle w:val="TOC2"/>
        <w:tabs>
          <w:tab w:val="right" w:leader="dot" w:pos="8630"/>
        </w:tabs>
        <w:rPr>
          <w:rFonts w:cs="Times New Roman"/>
          <w:smallCaps w:val="0"/>
          <w:noProof/>
          <w:sz w:val="22"/>
          <w:szCs w:val="22"/>
        </w:rPr>
      </w:pPr>
      <w:hyperlink w:anchor="_Toc368912251" w:history="1">
        <w:r w:rsidRPr="004F422A">
          <w:rPr>
            <w:rStyle w:val="Hyperlink"/>
            <w:noProof/>
          </w:rPr>
          <w:t>1.3. Project Purpose</w:t>
        </w:r>
        <w:r>
          <w:rPr>
            <w:noProof/>
            <w:webHidden/>
          </w:rPr>
          <w:tab/>
        </w:r>
        <w:r w:rsidR="005D2662">
          <w:rPr>
            <w:noProof/>
            <w:webHidden/>
          </w:rPr>
          <w:fldChar w:fldCharType="begin"/>
        </w:r>
        <w:r>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A6EF709" w14:textId="77777777" w:rsidR="00873023" w:rsidRDefault="00873023">
      <w:pPr>
        <w:pStyle w:val="TOC2"/>
        <w:tabs>
          <w:tab w:val="right" w:leader="dot" w:pos="8630"/>
        </w:tabs>
        <w:rPr>
          <w:rFonts w:cs="Times New Roman"/>
          <w:smallCaps w:val="0"/>
          <w:noProof/>
          <w:sz w:val="22"/>
          <w:szCs w:val="22"/>
        </w:rPr>
      </w:pPr>
      <w:hyperlink w:anchor="_Toc368912252" w:history="1">
        <w:r w:rsidRPr="004F422A">
          <w:rPr>
            <w:rStyle w:val="Hyperlink"/>
            <w:noProof/>
          </w:rPr>
          <w:t>1.4. Key Project Objectives</w:t>
        </w:r>
        <w:r>
          <w:rPr>
            <w:noProof/>
            <w:webHidden/>
          </w:rPr>
          <w:tab/>
        </w:r>
        <w:r w:rsidR="005D2662">
          <w:rPr>
            <w:noProof/>
            <w:webHidden/>
          </w:rPr>
          <w:fldChar w:fldCharType="begin"/>
        </w:r>
        <w:r>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E07E951" w14:textId="77777777" w:rsidR="00873023" w:rsidRDefault="00873023">
      <w:pPr>
        <w:pStyle w:val="TOC2"/>
        <w:tabs>
          <w:tab w:val="right" w:leader="dot" w:pos="8630"/>
        </w:tabs>
        <w:rPr>
          <w:rFonts w:cs="Times New Roman"/>
          <w:smallCaps w:val="0"/>
          <w:noProof/>
          <w:sz w:val="22"/>
          <w:szCs w:val="22"/>
        </w:rPr>
      </w:pPr>
      <w:hyperlink w:anchor="_Toc368912253" w:history="1">
        <w:r w:rsidRPr="004F422A">
          <w:rPr>
            <w:rStyle w:val="Hyperlink"/>
            <w:noProof/>
          </w:rPr>
          <w:t>1.5. Project Scope and Limitation</w:t>
        </w:r>
        <w:r>
          <w:rPr>
            <w:noProof/>
            <w:webHidden/>
          </w:rPr>
          <w:tab/>
        </w:r>
        <w:r w:rsidR="005D2662">
          <w:rPr>
            <w:noProof/>
            <w:webHidden/>
          </w:rPr>
          <w:fldChar w:fldCharType="begin"/>
        </w:r>
        <w:r>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08E821F" w14:textId="77777777" w:rsidR="00873023" w:rsidRDefault="00873023">
      <w:pPr>
        <w:pStyle w:val="TOC3"/>
        <w:tabs>
          <w:tab w:val="right" w:leader="dot" w:pos="8630"/>
        </w:tabs>
        <w:rPr>
          <w:rFonts w:cs="Times New Roman"/>
          <w:i w:val="0"/>
          <w:iCs w:val="0"/>
          <w:noProof/>
          <w:sz w:val="22"/>
          <w:szCs w:val="22"/>
        </w:rPr>
      </w:pPr>
      <w:hyperlink w:anchor="_Toc368912254" w:history="1">
        <w:r w:rsidRPr="004F422A">
          <w:rPr>
            <w:rStyle w:val="Hyperlink"/>
            <w:noProof/>
          </w:rPr>
          <w:t>1.5.1. In Scope</w:t>
        </w:r>
        <w:r>
          <w:rPr>
            <w:noProof/>
            <w:webHidden/>
          </w:rPr>
          <w:tab/>
        </w:r>
        <w:r w:rsidR="005D2662">
          <w:rPr>
            <w:noProof/>
            <w:webHidden/>
          </w:rPr>
          <w:fldChar w:fldCharType="begin"/>
        </w:r>
        <w:r>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22B3DB" w14:textId="77777777" w:rsidR="00873023" w:rsidRDefault="00873023">
      <w:pPr>
        <w:pStyle w:val="TOC3"/>
        <w:tabs>
          <w:tab w:val="right" w:leader="dot" w:pos="8630"/>
        </w:tabs>
        <w:rPr>
          <w:rFonts w:cs="Times New Roman"/>
          <w:i w:val="0"/>
          <w:iCs w:val="0"/>
          <w:noProof/>
          <w:sz w:val="22"/>
          <w:szCs w:val="22"/>
        </w:rPr>
      </w:pPr>
      <w:hyperlink w:anchor="_Toc368912255" w:history="1">
        <w:r w:rsidRPr="004F422A">
          <w:rPr>
            <w:rStyle w:val="Hyperlink"/>
            <w:noProof/>
          </w:rPr>
          <w:t>1.5.2. Out of scope</w:t>
        </w:r>
        <w:r>
          <w:rPr>
            <w:noProof/>
            <w:webHidden/>
          </w:rPr>
          <w:tab/>
        </w:r>
        <w:r w:rsidR="005D2662">
          <w:rPr>
            <w:noProof/>
            <w:webHidden/>
          </w:rPr>
          <w:fldChar w:fldCharType="begin"/>
        </w:r>
        <w:r>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5AB52B" w14:textId="77777777" w:rsidR="00873023" w:rsidRDefault="00873023">
      <w:pPr>
        <w:pStyle w:val="TOC2"/>
        <w:tabs>
          <w:tab w:val="right" w:leader="dot" w:pos="8630"/>
        </w:tabs>
        <w:rPr>
          <w:rFonts w:cs="Times New Roman"/>
          <w:smallCaps w:val="0"/>
          <w:noProof/>
          <w:sz w:val="22"/>
          <w:szCs w:val="22"/>
        </w:rPr>
      </w:pPr>
      <w:hyperlink w:anchor="_Toc368912256" w:history="1">
        <w:r w:rsidRPr="004F422A">
          <w:rPr>
            <w:rStyle w:val="Hyperlink"/>
            <w:noProof/>
          </w:rPr>
          <w:t>1.6. Functional Overview</w:t>
        </w:r>
        <w:r>
          <w:rPr>
            <w:noProof/>
            <w:webHidden/>
          </w:rPr>
          <w:tab/>
        </w:r>
        <w:r w:rsidR="005D2662">
          <w:rPr>
            <w:noProof/>
            <w:webHidden/>
          </w:rPr>
          <w:fldChar w:fldCharType="begin"/>
        </w:r>
        <w:r>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EE51FF2" w14:textId="77777777" w:rsidR="00873023" w:rsidRDefault="00873023">
      <w:pPr>
        <w:pStyle w:val="TOC2"/>
        <w:tabs>
          <w:tab w:val="right" w:leader="dot" w:pos="8630"/>
        </w:tabs>
        <w:rPr>
          <w:rFonts w:cs="Times New Roman"/>
          <w:smallCaps w:val="0"/>
          <w:noProof/>
          <w:sz w:val="22"/>
          <w:szCs w:val="22"/>
        </w:rPr>
      </w:pPr>
      <w:hyperlink w:anchor="_Toc368912257" w:history="1">
        <w:r w:rsidRPr="004F422A">
          <w:rPr>
            <w:rStyle w:val="Hyperlink"/>
            <w:noProof/>
          </w:rPr>
          <w:t>1.7. Assumptions, Dependencies &amp; Constraints</w:t>
        </w:r>
        <w:r>
          <w:rPr>
            <w:noProof/>
            <w:webHidden/>
          </w:rPr>
          <w:tab/>
        </w:r>
        <w:r w:rsidR="005D2662">
          <w:rPr>
            <w:noProof/>
            <w:webHidden/>
          </w:rPr>
          <w:fldChar w:fldCharType="begin"/>
        </w:r>
        <w:r>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073AEA" w14:textId="77777777" w:rsidR="00873023" w:rsidRDefault="00873023">
      <w:pPr>
        <w:pStyle w:val="TOC2"/>
        <w:tabs>
          <w:tab w:val="right" w:leader="dot" w:pos="8630"/>
        </w:tabs>
        <w:rPr>
          <w:rFonts w:cs="Times New Roman"/>
          <w:smallCaps w:val="0"/>
          <w:noProof/>
          <w:sz w:val="22"/>
          <w:szCs w:val="22"/>
        </w:rPr>
      </w:pPr>
      <w:hyperlink w:anchor="_Toc368912258" w:history="1">
        <w:r w:rsidRPr="004F422A">
          <w:rPr>
            <w:rStyle w:val="Hyperlink"/>
            <w:noProof/>
          </w:rPr>
          <w:t>1.8. Risks</w:t>
        </w:r>
        <w:r>
          <w:rPr>
            <w:noProof/>
            <w:webHidden/>
          </w:rPr>
          <w:tab/>
        </w:r>
        <w:r w:rsidR="005D2662">
          <w:rPr>
            <w:noProof/>
            <w:webHidden/>
          </w:rPr>
          <w:fldChar w:fldCharType="begin"/>
        </w:r>
        <w:r>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B6BFF18" w14:textId="77777777" w:rsidR="00873023" w:rsidRDefault="00873023">
      <w:pPr>
        <w:pStyle w:val="TOC1"/>
        <w:tabs>
          <w:tab w:val="right" w:leader="dot" w:pos="8630"/>
        </w:tabs>
        <w:rPr>
          <w:rFonts w:cs="Times New Roman"/>
          <w:b w:val="0"/>
          <w:bCs w:val="0"/>
          <w:caps w:val="0"/>
          <w:noProof/>
          <w:sz w:val="22"/>
          <w:szCs w:val="22"/>
        </w:rPr>
      </w:pPr>
      <w:hyperlink w:anchor="_Toc368912259" w:history="1">
        <w:r w:rsidRPr="004F422A">
          <w:rPr>
            <w:rStyle w:val="Hyperlink"/>
            <w:noProof/>
          </w:rPr>
          <w:t>2. Design Overview</w:t>
        </w:r>
        <w:r>
          <w:rPr>
            <w:noProof/>
            <w:webHidden/>
          </w:rPr>
          <w:tab/>
        </w:r>
        <w:r w:rsidR="005D2662">
          <w:rPr>
            <w:noProof/>
            <w:webHidden/>
          </w:rPr>
          <w:fldChar w:fldCharType="begin"/>
        </w:r>
        <w:r>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9261EA1" w14:textId="77777777" w:rsidR="00873023" w:rsidRDefault="00873023">
      <w:pPr>
        <w:pStyle w:val="TOC2"/>
        <w:tabs>
          <w:tab w:val="right" w:leader="dot" w:pos="8630"/>
        </w:tabs>
        <w:rPr>
          <w:rFonts w:cs="Times New Roman"/>
          <w:smallCaps w:val="0"/>
          <w:noProof/>
          <w:sz w:val="22"/>
          <w:szCs w:val="22"/>
        </w:rPr>
      </w:pPr>
      <w:hyperlink w:anchor="_Toc368912260" w:history="1">
        <w:r w:rsidRPr="004F422A">
          <w:rPr>
            <w:rStyle w:val="Hyperlink"/>
            <w:noProof/>
          </w:rPr>
          <w:t>2.1. Design Objectives</w:t>
        </w:r>
        <w:r>
          <w:rPr>
            <w:noProof/>
            <w:webHidden/>
          </w:rPr>
          <w:tab/>
        </w:r>
        <w:r w:rsidR="005D2662">
          <w:rPr>
            <w:noProof/>
            <w:webHidden/>
          </w:rPr>
          <w:fldChar w:fldCharType="begin"/>
        </w:r>
        <w:r>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71B0FA" w14:textId="77777777" w:rsidR="00873023" w:rsidRDefault="00873023">
      <w:pPr>
        <w:pStyle w:val="TOC3"/>
        <w:tabs>
          <w:tab w:val="right" w:leader="dot" w:pos="8630"/>
        </w:tabs>
        <w:rPr>
          <w:rFonts w:cs="Times New Roman"/>
          <w:i w:val="0"/>
          <w:iCs w:val="0"/>
          <w:noProof/>
          <w:sz w:val="22"/>
          <w:szCs w:val="22"/>
        </w:rPr>
      </w:pPr>
      <w:hyperlink w:anchor="_Toc368912261" w:history="1">
        <w:r w:rsidRPr="004F422A">
          <w:rPr>
            <w:rStyle w:val="Hyperlink"/>
            <w:noProof/>
          </w:rPr>
          <w:t>2.1.1. Recommended Architecture</w:t>
        </w:r>
        <w:r>
          <w:rPr>
            <w:noProof/>
            <w:webHidden/>
          </w:rPr>
          <w:tab/>
        </w:r>
        <w:r w:rsidR="005D2662">
          <w:rPr>
            <w:noProof/>
            <w:webHidden/>
          </w:rPr>
          <w:fldChar w:fldCharType="begin"/>
        </w:r>
        <w:r>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29F19EC" w14:textId="77777777" w:rsidR="00873023" w:rsidRDefault="00873023">
      <w:pPr>
        <w:pStyle w:val="TOC2"/>
        <w:tabs>
          <w:tab w:val="right" w:leader="dot" w:pos="8630"/>
        </w:tabs>
        <w:rPr>
          <w:rFonts w:cs="Times New Roman"/>
          <w:smallCaps w:val="0"/>
          <w:noProof/>
          <w:sz w:val="22"/>
          <w:szCs w:val="22"/>
        </w:rPr>
      </w:pPr>
      <w:hyperlink w:anchor="_Toc368912262" w:history="1">
        <w:r w:rsidRPr="004F422A">
          <w:rPr>
            <w:rStyle w:val="Hyperlink"/>
            <w:noProof/>
          </w:rPr>
          <w:t>2.2. Architectural Strategies</w:t>
        </w:r>
        <w:r>
          <w:rPr>
            <w:noProof/>
            <w:webHidden/>
          </w:rPr>
          <w:tab/>
        </w:r>
        <w:r w:rsidR="005D2662">
          <w:rPr>
            <w:noProof/>
            <w:webHidden/>
          </w:rPr>
          <w:fldChar w:fldCharType="begin"/>
        </w:r>
        <w:r>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B247ED" w14:textId="77777777" w:rsidR="00873023" w:rsidRDefault="00873023">
      <w:pPr>
        <w:pStyle w:val="TOC3"/>
        <w:tabs>
          <w:tab w:val="right" w:leader="dot" w:pos="8630"/>
        </w:tabs>
        <w:rPr>
          <w:rFonts w:cs="Times New Roman"/>
          <w:i w:val="0"/>
          <w:iCs w:val="0"/>
          <w:noProof/>
          <w:sz w:val="22"/>
          <w:szCs w:val="22"/>
        </w:rPr>
      </w:pPr>
      <w:hyperlink w:anchor="_Toc368912263" w:history="1">
        <w:r w:rsidRPr="004F422A">
          <w:rPr>
            <w:rStyle w:val="Hyperlink"/>
            <w:noProof/>
          </w:rPr>
          <w:t>2.2.1. Design Alternative</w:t>
        </w:r>
        <w:r>
          <w:rPr>
            <w:noProof/>
            <w:webHidden/>
          </w:rPr>
          <w:tab/>
        </w:r>
        <w:r w:rsidR="005D2662">
          <w:rPr>
            <w:noProof/>
            <w:webHidden/>
          </w:rPr>
          <w:fldChar w:fldCharType="begin"/>
        </w:r>
        <w:r>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E7E3D17" w14:textId="77777777" w:rsidR="00873023" w:rsidRDefault="00873023">
      <w:pPr>
        <w:pStyle w:val="TOC3"/>
        <w:tabs>
          <w:tab w:val="right" w:leader="dot" w:pos="8630"/>
        </w:tabs>
        <w:rPr>
          <w:rFonts w:cs="Times New Roman"/>
          <w:i w:val="0"/>
          <w:iCs w:val="0"/>
          <w:noProof/>
          <w:sz w:val="22"/>
          <w:szCs w:val="22"/>
        </w:rPr>
      </w:pPr>
      <w:hyperlink w:anchor="_Toc368912264" w:history="1">
        <w:r w:rsidRPr="004F422A">
          <w:rPr>
            <w:rStyle w:val="Hyperlink"/>
            <w:noProof/>
          </w:rPr>
          <w:t>2.2.2. Reuse of Existing Common Services/Utilities</w:t>
        </w:r>
        <w:r>
          <w:rPr>
            <w:noProof/>
            <w:webHidden/>
          </w:rPr>
          <w:tab/>
        </w:r>
        <w:r w:rsidR="005D2662">
          <w:rPr>
            <w:noProof/>
            <w:webHidden/>
          </w:rPr>
          <w:fldChar w:fldCharType="begin"/>
        </w:r>
        <w:r>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BFA8E11" w14:textId="77777777" w:rsidR="00873023" w:rsidRDefault="00873023">
      <w:pPr>
        <w:pStyle w:val="TOC3"/>
        <w:tabs>
          <w:tab w:val="right" w:leader="dot" w:pos="8630"/>
        </w:tabs>
        <w:rPr>
          <w:rFonts w:cs="Times New Roman"/>
          <w:i w:val="0"/>
          <w:iCs w:val="0"/>
          <w:noProof/>
          <w:sz w:val="22"/>
          <w:szCs w:val="22"/>
        </w:rPr>
      </w:pPr>
      <w:hyperlink w:anchor="_Toc368912265" w:history="1">
        <w:r w:rsidRPr="004F422A">
          <w:rPr>
            <w:rStyle w:val="Hyperlink"/>
            <w:noProof/>
          </w:rPr>
          <w:t>2.2.3. Creation of New Common Services/Utilities</w:t>
        </w:r>
        <w:r>
          <w:rPr>
            <w:noProof/>
            <w:webHidden/>
          </w:rPr>
          <w:tab/>
        </w:r>
        <w:r w:rsidR="005D2662">
          <w:rPr>
            <w:noProof/>
            <w:webHidden/>
          </w:rPr>
          <w:fldChar w:fldCharType="begin"/>
        </w:r>
        <w:r>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2925F9" w14:textId="77777777" w:rsidR="00873023" w:rsidRDefault="00873023">
      <w:pPr>
        <w:pStyle w:val="TOC3"/>
        <w:tabs>
          <w:tab w:val="right" w:leader="dot" w:pos="8630"/>
        </w:tabs>
        <w:rPr>
          <w:rFonts w:cs="Times New Roman"/>
          <w:i w:val="0"/>
          <w:iCs w:val="0"/>
          <w:noProof/>
          <w:sz w:val="22"/>
          <w:szCs w:val="22"/>
        </w:rPr>
      </w:pPr>
      <w:hyperlink w:anchor="_Toc368912266" w:history="1">
        <w:r w:rsidRPr="004F422A">
          <w:rPr>
            <w:rStyle w:val="Hyperlink"/>
            <w:noProof/>
          </w:rPr>
          <w:t>2.2.4. User Interface Paradigms</w:t>
        </w:r>
        <w:r>
          <w:rPr>
            <w:noProof/>
            <w:webHidden/>
          </w:rPr>
          <w:tab/>
        </w:r>
        <w:r w:rsidR="005D2662">
          <w:rPr>
            <w:noProof/>
            <w:webHidden/>
          </w:rPr>
          <w:fldChar w:fldCharType="begin"/>
        </w:r>
        <w:r>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2AEC8" w14:textId="77777777" w:rsidR="00873023" w:rsidRDefault="00873023">
      <w:pPr>
        <w:pStyle w:val="TOC3"/>
        <w:tabs>
          <w:tab w:val="right" w:leader="dot" w:pos="8630"/>
        </w:tabs>
        <w:rPr>
          <w:rFonts w:cs="Times New Roman"/>
          <w:i w:val="0"/>
          <w:iCs w:val="0"/>
          <w:noProof/>
          <w:sz w:val="22"/>
          <w:szCs w:val="22"/>
        </w:rPr>
      </w:pPr>
      <w:hyperlink w:anchor="_Toc368912267" w:history="1">
        <w:r w:rsidRPr="004F422A">
          <w:rPr>
            <w:rStyle w:val="Hyperlink"/>
            <w:noProof/>
          </w:rPr>
          <w:t>2.2.5. System Interface Paradigms</w:t>
        </w:r>
        <w:r>
          <w:rPr>
            <w:noProof/>
            <w:webHidden/>
          </w:rPr>
          <w:tab/>
        </w:r>
        <w:r w:rsidR="005D2662">
          <w:rPr>
            <w:noProof/>
            <w:webHidden/>
          </w:rPr>
          <w:fldChar w:fldCharType="begin"/>
        </w:r>
        <w:r>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17E2A9" w14:textId="77777777" w:rsidR="00873023" w:rsidRDefault="00873023">
      <w:pPr>
        <w:pStyle w:val="TOC3"/>
        <w:tabs>
          <w:tab w:val="right" w:leader="dot" w:pos="8630"/>
        </w:tabs>
        <w:rPr>
          <w:rFonts w:cs="Times New Roman"/>
          <w:i w:val="0"/>
          <w:iCs w:val="0"/>
          <w:noProof/>
          <w:sz w:val="22"/>
          <w:szCs w:val="22"/>
        </w:rPr>
      </w:pPr>
      <w:hyperlink w:anchor="_Toc368912268" w:history="1">
        <w:r w:rsidRPr="004F422A">
          <w:rPr>
            <w:rStyle w:val="Hyperlink"/>
            <w:noProof/>
          </w:rPr>
          <w:t>2.2.6. Error Detection / Exceptional Handling</w:t>
        </w:r>
        <w:r>
          <w:rPr>
            <w:noProof/>
            <w:webHidden/>
          </w:rPr>
          <w:tab/>
        </w:r>
        <w:r w:rsidR="005D2662">
          <w:rPr>
            <w:noProof/>
            <w:webHidden/>
          </w:rPr>
          <w:fldChar w:fldCharType="begin"/>
        </w:r>
        <w:r>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5F231F" w14:textId="77777777" w:rsidR="00873023" w:rsidRDefault="00873023">
      <w:pPr>
        <w:pStyle w:val="TOC3"/>
        <w:tabs>
          <w:tab w:val="right" w:leader="dot" w:pos="8630"/>
        </w:tabs>
        <w:rPr>
          <w:rFonts w:cs="Times New Roman"/>
          <w:i w:val="0"/>
          <w:iCs w:val="0"/>
          <w:noProof/>
          <w:sz w:val="22"/>
          <w:szCs w:val="22"/>
        </w:rPr>
      </w:pPr>
      <w:hyperlink w:anchor="_Toc368912269" w:history="1">
        <w:r w:rsidRPr="004F422A">
          <w:rPr>
            <w:rStyle w:val="Hyperlink"/>
            <w:noProof/>
          </w:rPr>
          <w:t>2.2.7. Memory Management</w:t>
        </w:r>
        <w:r>
          <w:rPr>
            <w:noProof/>
            <w:webHidden/>
          </w:rPr>
          <w:tab/>
        </w:r>
        <w:r w:rsidR="005D2662">
          <w:rPr>
            <w:noProof/>
            <w:webHidden/>
          </w:rPr>
          <w:fldChar w:fldCharType="begin"/>
        </w:r>
        <w:r>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AD318CD" w14:textId="77777777" w:rsidR="00873023" w:rsidRDefault="00873023">
      <w:pPr>
        <w:pStyle w:val="TOC3"/>
        <w:tabs>
          <w:tab w:val="right" w:leader="dot" w:pos="8630"/>
        </w:tabs>
        <w:rPr>
          <w:rFonts w:cs="Times New Roman"/>
          <w:i w:val="0"/>
          <w:iCs w:val="0"/>
          <w:noProof/>
          <w:sz w:val="22"/>
          <w:szCs w:val="22"/>
        </w:rPr>
      </w:pPr>
      <w:hyperlink w:anchor="_Toc368912270" w:history="1">
        <w:r w:rsidRPr="004F422A">
          <w:rPr>
            <w:rStyle w:val="Hyperlink"/>
            <w:noProof/>
          </w:rPr>
          <w:t>2.2.8. Performance</w:t>
        </w:r>
        <w:r>
          <w:rPr>
            <w:noProof/>
            <w:webHidden/>
          </w:rPr>
          <w:tab/>
        </w:r>
        <w:r w:rsidR="005D2662">
          <w:rPr>
            <w:noProof/>
            <w:webHidden/>
          </w:rPr>
          <w:fldChar w:fldCharType="begin"/>
        </w:r>
        <w:r>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6B67AE" w14:textId="77777777" w:rsidR="00873023" w:rsidRDefault="00873023">
      <w:pPr>
        <w:pStyle w:val="TOC3"/>
        <w:tabs>
          <w:tab w:val="right" w:leader="dot" w:pos="8630"/>
        </w:tabs>
        <w:rPr>
          <w:rFonts w:cs="Times New Roman"/>
          <w:i w:val="0"/>
          <w:iCs w:val="0"/>
          <w:noProof/>
          <w:sz w:val="22"/>
          <w:szCs w:val="22"/>
        </w:rPr>
      </w:pPr>
      <w:hyperlink w:anchor="_Toc368912271" w:history="1">
        <w:r w:rsidRPr="004F422A">
          <w:rPr>
            <w:rStyle w:val="Hyperlink"/>
            <w:noProof/>
          </w:rPr>
          <w:t>2.2.9. Security</w:t>
        </w:r>
        <w:r>
          <w:rPr>
            <w:noProof/>
            <w:webHidden/>
          </w:rPr>
          <w:tab/>
        </w:r>
        <w:r w:rsidR="005D2662">
          <w:rPr>
            <w:noProof/>
            <w:webHidden/>
          </w:rPr>
          <w:fldChar w:fldCharType="begin"/>
        </w:r>
        <w:r>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6757E0B" w14:textId="77777777" w:rsidR="00873023" w:rsidRDefault="00873023">
      <w:pPr>
        <w:pStyle w:val="TOC3"/>
        <w:tabs>
          <w:tab w:val="right" w:leader="dot" w:pos="8630"/>
        </w:tabs>
        <w:rPr>
          <w:rFonts w:cs="Times New Roman"/>
          <w:i w:val="0"/>
          <w:iCs w:val="0"/>
          <w:noProof/>
          <w:sz w:val="22"/>
          <w:szCs w:val="22"/>
        </w:rPr>
      </w:pPr>
      <w:hyperlink w:anchor="_Toc368912272" w:history="1">
        <w:r w:rsidRPr="004F422A">
          <w:rPr>
            <w:rStyle w:val="Hyperlink"/>
            <w:noProof/>
          </w:rPr>
          <w:t>2.2.10. Concurrency and Synchronization</w:t>
        </w:r>
        <w:r>
          <w:rPr>
            <w:noProof/>
            <w:webHidden/>
          </w:rPr>
          <w:tab/>
        </w:r>
        <w:r w:rsidR="005D2662">
          <w:rPr>
            <w:noProof/>
            <w:webHidden/>
          </w:rPr>
          <w:fldChar w:fldCharType="begin"/>
        </w:r>
        <w:r>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711AF9" w14:textId="77777777" w:rsidR="00873023" w:rsidRDefault="00873023">
      <w:pPr>
        <w:pStyle w:val="TOC3"/>
        <w:tabs>
          <w:tab w:val="right" w:leader="dot" w:pos="8630"/>
        </w:tabs>
        <w:rPr>
          <w:rFonts w:cs="Times New Roman"/>
          <w:i w:val="0"/>
          <w:iCs w:val="0"/>
          <w:noProof/>
          <w:sz w:val="22"/>
          <w:szCs w:val="22"/>
        </w:rPr>
      </w:pPr>
      <w:hyperlink w:anchor="_Toc368912273" w:history="1">
        <w:r w:rsidRPr="004F422A">
          <w:rPr>
            <w:rStyle w:val="Hyperlink"/>
            <w:noProof/>
          </w:rPr>
          <w:t>2.2.11. Housekeeping and Maintenance</w:t>
        </w:r>
        <w:r>
          <w:rPr>
            <w:noProof/>
            <w:webHidden/>
          </w:rPr>
          <w:tab/>
        </w:r>
        <w:r w:rsidR="005D2662">
          <w:rPr>
            <w:noProof/>
            <w:webHidden/>
          </w:rPr>
          <w:fldChar w:fldCharType="begin"/>
        </w:r>
        <w:r>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224BE63" w14:textId="77777777" w:rsidR="00873023" w:rsidRDefault="00873023">
      <w:pPr>
        <w:pStyle w:val="TOC1"/>
        <w:tabs>
          <w:tab w:val="right" w:leader="dot" w:pos="8630"/>
        </w:tabs>
        <w:rPr>
          <w:rFonts w:cs="Times New Roman"/>
          <w:b w:val="0"/>
          <w:bCs w:val="0"/>
          <w:caps w:val="0"/>
          <w:noProof/>
          <w:sz w:val="22"/>
          <w:szCs w:val="22"/>
        </w:rPr>
      </w:pPr>
      <w:hyperlink w:anchor="_Toc368912274" w:history="1">
        <w:r w:rsidRPr="004F422A">
          <w:rPr>
            <w:rStyle w:val="Hyperlink"/>
            <w:noProof/>
          </w:rPr>
          <w:t>3. System Architecture</w:t>
        </w:r>
        <w:r>
          <w:rPr>
            <w:noProof/>
            <w:webHidden/>
          </w:rPr>
          <w:tab/>
        </w:r>
        <w:r w:rsidR="005D2662">
          <w:rPr>
            <w:noProof/>
            <w:webHidden/>
          </w:rPr>
          <w:fldChar w:fldCharType="begin"/>
        </w:r>
        <w:r>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6A8C670" w14:textId="77777777" w:rsidR="00873023" w:rsidRDefault="00873023">
      <w:pPr>
        <w:pStyle w:val="TOC2"/>
        <w:tabs>
          <w:tab w:val="right" w:leader="dot" w:pos="8630"/>
        </w:tabs>
        <w:rPr>
          <w:rFonts w:cs="Times New Roman"/>
          <w:smallCaps w:val="0"/>
          <w:noProof/>
          <w:sz w:val="22"/>
          <w:szCs w:val="22"/>
        </w:rPr>
      </w:pPr>
      <w:hyperlink w:anchor="_Toc368912275" w:history="1">
        <w:r w:rsidRPr="004F422A">
          <w:rPr>
            <w:rStyle w:val="Hyperlink"/>
            <w:noProof/>
          </w:rPr>
          <w:t>3.1. System Architecture Diagram. (Not Necessary)</w:t>
        </w:r>
        <w:r>
          <w:rPr>
            <w:noProof/>
            <w:webHidden/>
          </w:rPr>
          <w:tab/>
        </w:r>
        <w:r w:rsidR="005D2662">
          <w:rPr>
            <w:noProof/>
            <w:webHidden/>
          </w:rPr>
          <w:fldChar w:fldCharType="begin"/>
        </w:r>
        <w:r>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D194CD" w14:textId="77777777" w:rsidR="00873023" w:rsidRDefault="00873023">
      <w:pPr>
        <w:pStyle w:val="TOC2"/>
        <w:tabs>
          <w:tab w:val="right" w:leader="dot" w:pos="8630"/>
        </w:tabs>
        <w:rPr>
          <w:rFonts w:cs="Times New Roman"/>
          <w:smallCaps w:val="0"/>
          <w:noProof/>
          <w:sz w:val="22"/>
          <w:szCs w:val="22"/>
        </w:rPr>
      </w:pPr>
      <w:hyperlink w:anchor="_Toc368912276" w:history="1">
        <w:r w:rsidRPr="004F422A">
          <w:rPr>
            <w:rStyle w:val="Hyperlink"/>
            <w:noProof/>
          </w:rPr>
          <w:t>3.2. System Use-Cases</w:t>
        </w:r>
        <w:r>
          <w:rPr>
            <w:noProof/>
            <w:webHidden/>
          </w:rPr>
          <w:tab/>
        </w:r>
        <w:r w:rsidR="005D2662">
          <w:rPr>
            <w:noProof/>
            <w:webHidden/>
          </w:rPr>
          <w:fldChar w:fldCharType="begin"/>
        </w:r>
        <w:r>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A463559" w14:textId="77777777" w:rsidR="00873023" w:rsidRDefault="00873023">
      <w:pPr>
        <w:pStyle w:val="TOC2"/>
        <w:tabs>
          <w:tab w:val="right" w:leader="dot" w:pos="8630"/>
        </w:tabs>
        <w:rPr>
          <w:rFonts w:cs="Times New Roman"/>
          <w:smallCaps w:val="0"/>
          <w:noProof/>
          <w:sz w:val="22"/>
          <w:szCs w:val="22"/>
        </w:rPr>
      </w:pPr>
      <w:hyperlink w:anchor="_Toc368912277" w:history="1">
        <w:r w:rsidRPr="004F422A">
          <w:rPr>
            <w:rStyle w:val="Hyperlink"/>
            <w:noProof/>
          </w:rPr>
          <w:t>3.3. Subsystem Architecture</w:t>
        </w:r>
        <w:r>
          <w:rPr>
            <w:noProof/>
            <w:webHidden/>
          </w:rPr>
          <w:tab/>
        </w:r>
        <w:r w:rsidR="005D2662">
          <w:rPr>
            <w:noProof/>
            <w:webHidden/>
          </w:rPr>
          <w:fldChar w:fldCharType="begin"/>
        </w:r>
        <w:r>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7945A4" w14:textId="77777777" w:rsidR="00873023" w:rsidRDefault="00873023">
      <w:pPr>
        <w:pStyle w:val="TOC2"/>
        <w:tabs>
          <w:tab w:val="right" w:leader="dot" w:pos="8630"/>
        </w:tabs>
        <w:rPr>
          <w:rFonts w:cs="Times New Roman"/>
          <w:smallCaps w:val="0"/>
          <w:noProof/>
          <w:sz w:val="22"/>
          <w:szCs w:val="22"/>
        </w:rPr>
      </w:pPr>
      <w:hyperlink w:anchor="_Toc368912278" w:history="1">
        <w:r w:rsidRPr="004F422A">
          <w:rPr>
            <w:rStyle w:val="Hyperlink"/>
            <w:noProof/>
          </w:rPr>
          <w:t>3.4. System Interfaces</w:t>
        </w:r>
        <w:r>
          <w:rPr>
            <w:noProof/>
            <w:webHidden/>
          </w:rPr>
          <w:tab/>
        </w:r>
        <w:r w:rsidR="005D2662">
          <w:rPr>
            <w:noProof/>
            <w:webHidden/>
          </w:rPr>
          <w:fldChar w:fldCharType="begin"/>
        </w:r>
        <w:r>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17161CB" w14:textId="77777777" w:rsidR="00873023" w:rsidRDefault="00873023">
      <w:pPr>
        <w:pStyle w:val="TOC3"/>
        <w:tabs>
          <w:tab w:val="right" w:leader="dot" w:pos="8630"/>
        </w:tabs>
        <w:rPr>
          <w:rFonts w:cs="Times New Roman"/>
          <w:i w:val="0"/>
          <w:iCs w:val="0"/>
          <w:noProof/>
          <w:sz w:val="22"/>
          <w:szCs w:val="22"/>
        </w:rPr>
      </w:pPr>
      <w:hyperlink w:anchor="_Toc368912279" w:history="1">
        <w:r w:rsidRPr="004F422A">
          <w:rPr>
            <w:rStyle w:val="Hyperlink"/>
            <w:noProof/>
          </w:rPr>
          <w:t>3.4.1. Internal Interfaces</w:t>
        </w:r>
        <w:r>
          <w:rPr>
            <w:noProof/>
            <w:webHidden/>
          </w:rPr>
          <w:tab/>
        </w:r>
        <w:r w:rsidR="005D2662">
          <w:rPr>
            <w:noProof/>
            <w:webHidden/>
          </w:rPr>
          <w:fldChar w:fldCharType="begin"/>
        </w:r>
        <w:r>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5C191F3" w14:textId="77777777" w:rsidR="00873023" w:rsidRDefault="00873023">
      <w:pPr>
        <w:pStyle w:val="TOC3"/>
        <w:tabs>
          <w:tab w:val="right" w:leader="dot" w:pos="8630"/>
        </w:tabs>
        <w:rPr>
          <w:rFonts w:cs="Times New Roman"/>
          <w:i w:val="0"/>
          <w:iCs w:val="0"/>
          <w:noProof/>
          <w:sz w:val="22"/>
          <w:szCs w:val="22"/>
        </w:rPr>
      </w:pPr>
      <w:hyperlink w:anchor="_Toc368912280" w:history="1">
        <w:r w:rsidRPr="004F422A">
          <w:rPr>
            <w:rStyle w:val="Hyperlink"/>
            <w:noProof/>
          </w:rPr>
          <w:t>3.4.2. External Interfaces</w:t>
        </w:r>
        <w:r>
          <w:rPr>
            <w:noProof/>
            <w:webHidden/>
          </w:rPr>
          <w:tab/>
        </w:r>
        <w:r w:rsidR="005D2662">
          <w:rPr>
            <w:noProof/>
            <w:webHidden/>
          </w:rPr>
          <w:fldChar w:fldCharType="begin"/>
        </w:r>
        <w:r>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E08CBA6" w14:textId="77777777" w:rsidR="00873023" w:rsidRDefault="00873023">
      <w:pPr>
        <w:pStyle w:val="TOC1"/>
        <w:tabs>
          <w:tab w:val="right" w:leader="dot" w:pos="8630"/>
        </w:tabs>
        <w:rPr>
          <w:rFonts w:cs="Times New Roman"/>
          <w:b w:val="0"/>
          <w:bCs w:val="0"/>
          <w:caps w:val="0"/>
          <w:noProof/>
          <w:sz w:val="22"/>
          <w:szCs w:val="22"/>
        </w:rPr>
      </w:pPr>
      <w:hyperlink w:anchor="_Toc368912281" w:history="1">
        <w:r w:rsidRPr="004F422A">
          <w:rPr>
            <w:rStyle w:val="Hyperlink"/>
            <w:noProof/>
          </w:rPr>
          <w:t>4. Detailed System Design</w:t>
        </w:r>
        <w:r>
          <w:rPr>
            <w:noProof/>
            <w:webHidden/>
          </w:rPr>
          <w:tab/>
        </w:r>
        <w:r w:rsidR="005D2662">
          <w:rPr>
            <w:noProof/>
            <w:webHidden/>
          </w:rPr>
          <w:fldChar w:fldCharType="begin"/>
        </w:r>
        <w:r>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2799E3B" w14:textId="77777777" w:rsidR="00873023" w:rsidRDefault="00873023">
      <w:pPr>
        <w:pStyle w:val="TOC2"/>
        <w:tabs>
          <w:tab w:val="right" w:leader="dot" w:pos="8630"/>
        </w:tabs>
        <w:rPr>
          <w:rFonts w:cs="Times New Roman"/>
          <w:smallCaps w:val="0"/>
          <w:noProof/>
          <w:sz w:val="22"/>
          <w:szCs w:val="22"/>
        </w:rPr>
      </w:pPr>
      <w:hyperlink w:anchor="_Toc368912282" w:history="1">
        <w:r w:rsidRPr="004F422A">
          <w:rPr>
            <w:rStyle w:val="Hyperlink"/>
            <w:noProof/>
          </w:rPr>
          <w:t>4.1. Key Entities</w:t>
        </w:r>
        <w:r>
          <w:rPr>
            <w:noProof/>
            <w:webHidden/>
          </w:rPr>
          <w:tab/>
        </w:r>
        <w:r w:rsidR="005D2662">
          <w:rPr>
            <w:noProof/>
            <w:webHidden/>
          </w:rPr>
          <w:fldChar w:fldCharType="begin"/>
        </w:r>
        <w:r>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EB8323F" w14:textId="77777777" w:rsidR="00873023" w:rsidRDefault="00873023">
      <w:pPr>
        <w:pStyle w:val="TOC2"/>
        <w:tabs>
          <w:tab w:val="right" w:leader="dot" w:pos="8630"/>
        </w:tabs>
        <w:rPr>
          <w:rFonts w:cs="Times New Roman"/>
          <w:smallCaps w:val="0"/>
          <w:noProof/>
          <w:sz w:val="22"/>
          <w:szCs w:val="22"/>
        </w:rPr>
      </w:pPr>
      <w:hyperlink w:anchor="_Toc368912283" w:history="1">
        <w:r w:rsidRPr="004F422A">
          <w:rPr>
            <w:rStyle w:val="Hyperlink"/>
            <w:noProof/>
          </w:rPr>
          <w:t>4.2. Detailed-Level Database Design</w:t>
        </w:r>
        <w:r>
          <w:rPr>
            <w:noProof/>
            <w:webHidden/>
          </w:rPr>
          <w:tab/>
        </w:r>
        <w:r w:rsidR="005D2662">
          <w:rPr>
            <w:noProof/>
            <w:webHidden/>
          </w:rPr>
          <w:fldChar w:fldCharType="begin"/>
        </w:r>
        <w:r>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B6C7B8C" w14:textId="77777777" w:rsidR="00873023" w:rsidRDefault="00873023">
      <w:pPr>
        <w:pStyle w:val="TOC3"/>
        <w:tabs>
          <w:tab w:val="right" w:leader="dot" w:pos="8630"/>
        </w:tabs>
        <w:rPr>
          <w:rFonts w:cs="Times New Roman"/>
          <w:i w:val="0"/>
          <w:iCs w:val="0"/>
          <w:noProof/>
          <w:sz w:val="22"/>
          <w:szCs w:val="22"/>
        </w:rPr>
      </w:pPr>
      <w:hyperlink w:anchor="_Toc368912284" w:history="1">
        <w:r w:rsidRPr="004F422A">
          <w:rPr>
            <w:rStyle w:val="Hyperlink"/>
            <w:noProof/>
          </w:rPr>
          <w:t>4.2.1. Data Mapping Information</w:t>
        </w:r>
        <w:r>
          <w:rPr>
            <w:noProof/>
            <w:webHidden/>
          </w:rPr>
          <w:tab/>
        </w:r>
        <w:r w:rsidR="005D2662">
          <w:rPr>
            <w:noProof/>
            <w:webHidden/>
          </w:rPr>
          <w:fldChar w:fldCharType="begin"/>
        </w:r>
        <w:r>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BCC699F" w14:textId="77777777" w:rsidR="00873023" w:rsidRDefault="00873023">
      <w:pPr>
        <w:pStyle w:val="TOC3"/>
        <w:tabs>
          <w:tab w:val="right" w:leader="dot" w:pos="8630"/>
        </w:tabs>
        <w:rPr>
          <w:rFonts w:cs="Times New Roman"/>
          <w:i w:val="0"/>
          <w:iCs w:val="0"/>
          <w:noProof/>
          <w:sz w:val="22"/>
          <w:szCs w:val="22"/>
        </w:rPr>
      </w:pPr>
      <w:hyperlink w:anchor="_Toc368912285" w:history="1">
        <w:r w:rsidRPr="004F422A">
          <w:rPr>
            <w:rStyle w:val="Hyperlink"/>
            <w:noProof/>
          </w:rPr>
          <w:t>4.2.2. Data Conversion</w:t>
        </w:r>
        <w:r>
          <w:rPr>
            <w:noProof/>
            <w:webHidden/>
          </w:rPr>
          <w:tab/>
        </w:r>
        <w:r w:rsidR="005D2662">
          <w:rPr>
            <w:noProof/>
            <w:webHidden/>
          </w:rPr>
          <w:fldChar w:fldCharType="begin"/>
        </w:r>
        <w:r>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BFCE8B4" w14:textId="77777777" w:rsidR="00873023" w:rsidRDefault="00873023">
      <w:pPr>
        <w:pStyle w:val="TOC2"/>
        <w:tabs>
          <w:tab w:val="right" w:leader="dot" w:pos="8630"/>
        </w:tabs>
        <w:rPr>
          <w:rFonts w:cs="Times New Roman"/>
          <w:smallCaps w:val="0"/>
          <w:noProof/>
          <w:sz w:val="22"/>
          <w:szCs w:val="22"/>
        </w:rPr>
      </w:pPr>
      <w:hyperlink w:anchor="_Toc368912286" w:history="1">
        <w:r w:rsidRPr="004F422A">
          <w:rPr>
            <w:rStyle w:val="Hyperlink"/>
            <w:noProof/>
          </w:rPr>
          <w:t>4.3. Archival and retention requirements</w:t>
        </w:r>
        <w:r>
          <w:rPr>
            <w:noProof/>
            <w:webHidden/>
          </w:rPr>
          <w:tab/>
        </w:r>
        <w:r w:rsidR="005D2662">
          <w:rPr>
            <w:noProof/>
            <w:webHidden/>
          </w:rPr>
          <w:fldChar w:fldCharType="begin"/>
        </w:r>
        <w:r>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078299D" w14:textId="77777777" w:rsidR="00873023" w:rsidRDefault="00873023">
      <w:pPr>
        <w:pStyle w:val="TOC2"/>
        <w:tabs>
          <w:tab w:val="right" w:leader="dot" w:pos="8630"/>
        </w:tabs>
        <w:rPr>
          <w:rFonts w:cs="Times New Roman"/>
          <w:smallCaps w:val="0"/>
          <w:noProof/>
          <w:sz w:val="22"/>
          <w:szCs w:val="22"/>
        </w:rPr>
      </w:pPr>
      <w:hyperlink w:anchor="_Toc368912287" w:history="1">
        <w:r w:rsidRPr="004F422A">
          <w:rPr>
            <w:rStyle w:val="Hyperlink"/>
            <w:noProof/>
          </w:rPr>
          <w:t>4.4. Disaster and Failure Recovery</w:t>
        </w:r>
        <w:r>
          <w:rPr>
            <w:noProof/>
            <w:webHidden/>
          </w:rPr>
          <w:tab/>
        </w:r>
        <w:r w:rsidR="005D2662">
          <w:rPr>
            <w:noProof/>
            <w:webHidden/>
          </w:rPr>
          <w:fldChar w:fldCharType="begin"/>
        </w:r>
        <w:r>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CE15F59" w14:textId="77777777" w:rsidR="00873023" w:rsidRDefault="00873023">
      <w:pPr>
        <w:pStyle w:val="TOC2"/>
        <w:tabs>
          <w:tab w:val="right" w:leader="dot" w:pos="8630"/>
        </w:tabs>
        <w:rPr>
          <w:rFonts w:cs="Times New Roman"/>
          <w:smallCaps w:val="0"/>
          <w:noProof/>
          <w:sz w:val="22"/>
          <w:szCs w:val="22"/>
        </w:rPr>
      </w:pPr>
      <w:hyperlink w:anchor="_Toc368912288" w:history="1">
        <w:r w:rsidRPr="004F422A">
          <w:rPr>
            <w:rStyle w:val="Hyperlink"/>
            <w:noProof/>
          </w:rPr>
          <w:t>4.5. Business Process workflow</w:t>
        </w:r>
        <w:r>
          <w:rPr>
            <w:noProof/>
            <w:webHidden/>
          </w:rPr>
          <w:tab/>
        </w:r>
        <w:r w:rsidR="005D2662">
          <w:rPr>
            <w:noProof/>
            <w:webHidden/>
          </w:rPr>
          <w:fldChar w:fldCharType="begin"/>
        </w:r>
        <w:r>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13C813" w14:textId="77777777" w:rsidR="00873023" w:rsidRDefault="00873023">
      <w:pPr>
        <w:pStyle w:val="TOC2"/>
        <w:tabs>
          <w:tab w:val="right" w:leader="dot" w:pos="8630"/>
        </w:tabs>
        <w:rPr>
          <w:rFonts w:cs="Times New Roman"/>
          <w:smallCaps w:val="0"/>
          <w:noProof/>
          <w:sz w:val="22"/>
          <w:szCs w:val="22"/>
        </w:rPr>
      </w:pPr>
      <w:hyperlink w:anchor="_Toc368912289" w:history="1">
        <w:r w:rsidRPr="004F422A">
          <w:rPr>
            <w:rStyle w:val="Hyperlink"/>
            <w:noProof/>
          </w:rPr>
          <w:t>4.6. Business Process Modeling and Management (as applicable)</w:t>
        </w:r>
        <w:r>
          <w:rPr>
            <w:noProof/>
            <w:webHidden/>
          </w:rPr>
          <w:tab/>
        </w:r>
        <w:r w:rsidR="005D2662">
          <w:rPr>
            <w:noProof/>
            <w:webHidden/>
          </w:rPr>
          <w:fldChar w:fldCharType="begin"/>
        </w:r>
        <w:r>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AEF6CBA" w14:textId="77777777" w:rsidR="00873023" w:rsidRDefault="00873023">
      <w:pPr>
        <w:pStyle w:val="TOC2"/>
        <w:tabs>
          <w:tab w:val="right" w:leader="dot" w:pos="8630"/>
        </w:tabs>
        <w:rPr>
          <w:rFonts w:cs="Times New Roman"/>
          <w:smallCaps w:val="0"/>
          <w:noProof/>
          <w:sz w:val="22"/>
          <w:szCs w:val="22"/>
        </w:rPr>
      </w:pPr>
      <w:hyperlink w:anchor="_Toc368912290" w:history="1">
        <w:r w:rsidRPr="004F422A">
          <w:rPr>
            <w:rStyle w:val="Hyperlink"/>
            <w:noProof/>
          </w:rPr>
          <w:t>4.7. Business Logic</w:t>
        </w:r>
        <w:r>
          <w:rPr>
            <w:noProof/>
            <w:webHidden/>
          </w:rPr>
          <w:tab/>
        </w:r>
        <w:r w:rsidR="005D2662">
          <w:rPr>
            <w:noProof/>
            <w:webHidden/>
          </w:rPr>
          <w:fldChar w:fldCharType="begin"/>
        </w:r>
        <w:r>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2ADDBC" w14:textId="77777777" w:rsidR="00873023" w:rsidRDefault="00873023">
      <w:pPr>
        <w:pStyle w:val="TOC2"/>
        <w:tabs>
          <w:tab w:val="right" w:leader="dot" w:pos="8630"/>
        </w:tabs>
        <w:rPr>
          <w:rFonts w:cs="Times New Roman"/>
          <w:smallCaps w:val="0"/>
          <w:noProof/>
          <w:sz w:val="22"/>
          <w:szCs w:val="22"/>
        </w:rPr>
      </w:pPr>
      <w:hyperlink w:anchor="_Toc368912291" w:history="1">
        <w:r w:rsidRPr="004F422A">
          <w:rPr>
            <w:rStyle w:val="Hyperlink"/>
            <w:noProof/>
          </w:rPr>
          <w:t>4.8. Variables</w:t>
        </w:r>
        <w:r>
          <w:rPr>
            <w:noProof/>
            <w:webHidden/>
          </w:rPr>
          <w:tab/>
        </w:r>
        <w:r w:rsidR="005D2662">
          <w:rPr>
            <w:noProof/>
            <w:webHidden/>
          </w:rPr>
          <w:fldChar w:fldCharType="begin"/>
        </w:r>
        <w:r>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D8937B0" w14:textId="77777777" w:rsidR="00873023" w:rsidRDefault="00873023">
      <w:pPr>
        <w:pStyle w:val="TOC2"/>
        <w:tabs>
          <w:tab w:val="right" w:leader="dot" w:pos="8630"/>
        </w:tabs>
        <w:rPr>
          <w:rFonts w:cs="Times New Roman"/>
          <w:smallCaps w:val="0"/>
          <w:noProof/>
          <w:sz w:val="22"/>
          <w:szCs w:val="22"/>
        </w:rPr>
      </w:pPr>
      <w:hyperlink w:anchor="_Toc368912292" w:history="1">
        <w:r w:rsidRPr="004F422A">
          <w:rPr>
            <w:rStyle w:val="Hyperlink"/>
            <w:noProof/>
          </w:rPr>
          <w:t>4.9. Activity / Class Diagrams (as applicable)</w:t>
        </w:r>
        <w:r>
          <w:rPr>
            <w:noProof/>
            <w:webHidden/>
          </w:rPr>
          <w:tab/>
        </w:r>
        <w:r w:rsidR="005D2662">
          <w:rPr>
            <w:noProof/>
            <w:webHidden/>
          </w:rPr>
          <w:fldChar w:fldCharType="begin"/>
        </w:r>
        <w:r>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A0BDD" w14:textId="77777777" w:rsidR="00873023" w:rsidRDefault="00873023">
      <w:pPr>
        <w:pStyle w:val="TOC2"/>
        <w:tabs>
          <w:tab w:val="right" w:leader="dot" w:pos="8630"/>
        </w:tabs>
        <w:rPr>
          <w:rFonts w:cs="Times New Roman"/>
          <w:smallCaps w:val="0"/>
          <w:noProof/>
          <w:sz w:val="22"/>
          <w:szCs w:val="22"/>
        </w:rPr>
      </w:pPr>
      <w:hyperlink w:anchor="_Toc368912293" w:history="1">
        <w:r w:rsidRPr="004F422A">
          <w:rPr>
            <w:rStyle w:val="Hyperlink"/>
            <w:noProof/>
          </w:rPr>
          <w:t>4.10. Data Migration</w:t>
        </w:r>
        <w:r>
          <w:rPr>
            <w:noProof/>
            <w:webHidden/>
          </w:rPr>
          <w:tab/>
        </w:r>
        <w:r w:rsidR="005D2662">
          <w:rPr>
            <w:noProof/>
            <w:webHidden/>
          </w:rPr>
          <w:fldChar w:fldCharType="begin"/>
        </w:r>
        <w:r>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C160E94" w14:textId="77777777" w:rsidR="00873023" w:rsidRDefault="00873023">
      <w:pPr>
        <w:pStyle w:val="TOC3"/>
        <w:tabs>
          <w:tab w:val="right" w:leader="dot" w:pos="8630"/>
        </w:tabs>
        <w:rPr>
          <w:rFonts w:cs="Times New Roman"/>
          <w:i w:val="0"/>
          <w:iCs w:val="0"/>
          <w:noProof/>
          <w:sz w:val="22"/>
          <w:szCs w:val="22"/>
        </w:rPr>
      </w:pPr>
      <w:hyperlink w:anchor="_Toc368912294" w:history="1">
        <w:r w:rsidRPr="004F422A">
          <w:rPr>
            <w:rStyle w:val="Hyperlink"/>
            <w:noProof/>
          </w:rPr>
          <w:t>4.10.1. Architectural Representation</w:t>
        </w:r>
        <w:r>
          <w:rPr>
            <w:noProof/>
            <w:webHidden/>
          </w:rPr>
          <w:tab/>
        </w:r>
        <w:r w:rsidR="005D2662">
          <w:rPr>
            <w:noProof/>
            <w:webHidden/>
          </w:rPr>
          <w:fldChar w:fldCharType="begin"/>
        </w:r>
        <w:r>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3A0FD2" w14:textId="77777777" w:rsidR="00873023" w:rsidRDefault="00873023">
      <w:pPr>
        <w:pStyle w:val="TOC3"/>
        <w:tabs>
          <w:tab w:val="right" w:leader="dot" w:pos="8630"/>
        </w:tabs>
        <w:rPr>
          <w:rFonts w:cs="Times New Roman"/>
          <w:i w:val="0"/>
          <w:iCs w:val="0"/>
          <w:noProof/>
          <w:sz w:val="22"/>
          <w:szCs w:val="22"/>
        </w:rPr>
      </w:pPr>
      <w:hyperlink w:anchor="_Toc368912295" w:history="1">
        <w:r w:rsidRPr="004F422A">
          <w:rPr>
            <w:rStyle w:val="Hyperlink"/>
            <w:noProof/>
          </w:rPr>
          <w:t>4.10.2. Architectural Goals and Constraints</w:t>
        </w:r>
        <w:r>
          <w:rPr>
            <w:noProof/>
            <w:webHidden/>
          </w:rPr>
          <w:tab/>
        </w:r>
        <w:r w:rsidR="005D2662">
          <w:rPr>
            <w:noProof/>
            <w:webHidden/>
          </w:rPr>
          <w:fldChar w:fldCharType="begin"/>
        </w:r>
        <w:r>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F7DACC8" w14:textId="77777777" w:rsidR="00873023" w:rsidRDefault="00873023">
      <w:pPr>
        <w:pStyle w:val="TOC3"/>
        <w:tabs>
          <w:tab w:val="right" w:leader="dot" w:pos="8630"/>
        </w:tabs>
        <w:rPr>
          <w:rFonts w:cs="Times New Roman"/>
          <w:i w:val="0"/>
          <w:iCs w:val="0"/>
          <w:noProof/>
          <w:sz w:val="22"/>
          <w:szCs w:val="22"/>
        </w:rPr>
      </w:pPr>
      <w:hyperlink w:anchor="_Toc368912296" w:history="1">
        <w:r w:rsidRPr="004F422A">
          <w:rPr>
            <w:rStyle w:val="Hyperlink"/>
            <w:noProof/>
          </w:rPr>
          <w:t>4.10.3. Logical View</w:t>
        </w:r>
        <w:r>
          <w:rPr>
            <w:noProof/>
            <w:webHidden/>
          </w:rPr>
          <w:tab/>
        </w:r>
        <w:r w:rsidR="005D2662">
          <w:rPr>
            <w:noProof/>
            <w:webHidden/>
          </w:rPr>
          <w:fldChar w:fldCharType="begin"/>
        </w:r>
        <w:r>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35A1EB0" w14:textId="77777777" w:rsidR="00873023" w:rsidRDefault="00873023">
      <w:pPr>
        <w:pStyle w:val="TOC3"/>
        <w:tabs>
          <w:tab w:val="right" w:leader="dot" w:pos="8630"/>
        </w:tabs>
        <w:rPr>
          <w:rFonts w:cs="Times New Roman"/>
          <w:i w:val="0"/>
          <w:iCs w:val="0"/>
          <w:noProof/>
          <w:sz w:val="22"/>
          <w:szCs w:val="22"/>
        </w:rPr>
      </w:pPr>
      <w:hyperlink w:anchor="_Toc368912297" w:history="1">
        <w:r w:rsidRPr="004F422A">
          <w:rPr>
            <w:rStyle w:val="Hyperlink"/>
            <w:noProof/>
          </w:rPr>
          <w:t>4.10.4. Architecturally Significant Design Packages</w:t>
        </w:r>
        <w:r>
          <w:rPr>
            <w:noProof/>
            <w:webHidden/>
          </w:rPr>
          <w:tab/>
        </w:r>
        <w:r w:rsidR="005D2662">
          <w:rPr>
            <w:noProof/>
            <w:webHidden/>
          </w:rPr>
          <w:fldChar w:fldCharType="begin"/>
        </w:r>
        <w:r>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584252" w14:textId="77777777" w:rsidR="00873023" w:rsidRDefault="00873023">
      <w:pPr>
        <w:pStyle w:val="TOC3"/>
        <w:tabs>
          <w:tab w:val="right" w:leader="dot" w:pos="8630"/>
        </w:tabs>
        <w:rPr>
          <w:rFonts w:cs="Times New Roman"/>
          <w:i w:val="0"/>
          <w:iCs w:val="0"/>
          <w:noProof/>
          <w:sz w:val="22"/>
          <w:szCs w:val="22"/>
        </w:rPr>
      </w:pPr>
      <w:hyperlink w:anchor="_Toc368912298" w:history="1">
        <w:r w:rsidRPr="004F422A">
          <w:rPr>
            <w:rStyle w:val="Hyperlink"/>
            <w:noProof/>
          </w:rPr>
          <w:t>4.10.5. Data model</w:t>
        </w:r>
        <w:r>
          <w:rPr>
            <w:noProof/>
            <w:webHidden/>
          </w:rPr>
          <w:tab/>
        </w:r>
        <w:r w:rsidR="005D2662">
          <w:rPr>
            <w:noProof/>
            <w:webHidden/>
          </w:rPr>
          <w:fldChar w:fldCharType="begin"/>
        </w:r>
        <w:r>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BF50B59" w14:textId="77777777" w:rsidR="00873023" w:rsidRDefault="00873023">
      <w:pPr>
        <w:pStyle w:val="TOC3"/>
        <w:tabs>
          <w:tab w:val="right" w:leader="dot" w:pos="8630"/>
        </w:tabs>
        <w:rPr>
          <w:rFonts w:cs="Times New Roman"/>
          <w:i w:val="0"/>
          <w:iCs w:val="0"/>
          <w:noProof/>
          <w:sz w:val="22"/>
          <w:szCs w:val="22"/>
        </w:rPr>
      </w:pPr>
      <w:hyperlink w:anchor="_Toc368912299" w:history="1">
        <w:r w:rsidRPr="004F422A">
          <w:rPr>
            <w:rStyle w:val="Hyperlink"/>
            <w:noProof/>
          </w:rPr>
          <w:t>4.10.6. Deployment View</w:t>
        </w:r>
        <w:r>
          <w:rPr>
            <w:noProof/>
            <w:webHidden/>
          </w:rPr>
          <w:tab/>
        </w:r>
        <w:r w:rsidR="005D2662">
          <w:rPr>
            <w:noProof/>
            <w:webHidden/>
          </w:rPr>
          <w:fldChar w:fldCharType="begin"/>
        </w:r>
        <w:r>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C11AB7" w14:textId="77777777" w:rsidR="00873023" w:rsidRDefault="00873023">
      <w:pPr>
        <w:pStyle w:val="TOC1"/>
        <w:tabs>
          <w:tab w:val="right" w:leader="dot" w:pos="8630"/>
        </w:tabs>
        <w:rPr>
          <w:rFonts w:cs="Times New Roman"/>
          <w:b w:val="0"/>
          <w:bCs w:val="0"/>
          <w:caps w:val="0"/>
          <w:noProof/>
          <w:sz w:val="22"/>
          <w:szCs w:val="22"/>
        </w:rPr>
      </w:pPr>
      <w:hyperlink w:anchor="_Toc368912300" w:history="1">
        <w:r w:rsidRPr="004F422A">
          <w:rPr>
            <w:rStyle w:val="Hyperlink"/>
            <w:noProof/>
          </w:rPr>
          <w:t>5. Environment Description</w:t>
        </w:r>
        <w:r>
          <w:rPr>
            <w:noProof/>
            <w:webHidden/>
          </w:rPr>
          <w:tab/>
        </w:r>
        <w:r w:rsidR="005D2662">
          <w:rPr>
            <w:noProof/>
            <w:webHidden/>
          </w:rPr>
          <w:fldChar w:fldCharType="begin"/>
        </w:r>
        <w:r>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52ABFF7" w14:textId="77777777" w:rsidR="00873023" w:rsidRDefault="00873023">
      <w:pPr>
        <w:pStyle w:val="TOC2"/>
        <w:tabs>
          <w:tab w:val="right" w:leader="dot" w:pos="8630"/>
        </w:tabs>
        <w:rPr>
          <w:rFonts w:cs="Times New Roman"/>
          <w:smallCaps w:val="0"/>
          <w:noProof/>
          <w:sz w:val="22"/>
          <w:szCs w:val="22"/>
        </w:rPr>
      </w:pPr>
      <w:hyperlink w:anchor="_Toc368912301" w:history="1">
        <w:r w:rsidRPr="004F422A">
          <w:rPr>
            <w:rStyle w:val="Hyperlink"/>
            <w:noProof/>
          </w:rPr>
          <w:t>5.1. Time Zone Support</w:t>
        </w:r>
        <w:r>
          <w:rPr>
            <w:noProof/>
            <w:webHidden/>
          </w:rPr>
          <w:tab/>
        </w:r>
        <w:r w:rsidR="005D2662">
          <w:rPr>
            <w:noProof/>
            <w:webHidden/>
          </w:rPr>
          <w:fldChar w:fldCharType="begin"/>
        </w:r>
        <w:r>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132645" w14:textId="77777777" w:rsidR="00873023" w:rsidRDefault="00873023">
      <w:pPr>
        <w:pStyle w:val="TOC2"/>
        <w:tabs>
          <w:tab w:val="right" w:leader="dot" w:pos="8630"/>
        </w:tabs>
        <w:rPr>
          <w:rFonts w:cs="Times New Roman"/>
          <w:smallCaps w:val="0"/>
          <w:noProof/>
          <w:sz w:val="22"/>
          <w:szCs w:val="22"/>
        </w:rPr>
      </w:pPr>
      <w:hyperlink w:anchor="_Toc368912302" w:history="1">
        <w:r w:rsidRPr="004F422A">
          <w:rPr>
            <w:rStyle w:val="Hyperlink"/>
            <w:noProof/>
          </w:rPr>
          <w:t>5.2. Language Support</w:t>
        </w:r>
        <w:r>
          <w:rPr>
            <w:noProof/>
            <w:webHidden/>
          </w:rPr>
          <w:tab/>
        </w:r>
        <w:r w:rsidR="005D2662">
          <w:rPr>
            <w:noProof/>
            <w:webHidden/>
          </w:rPr>
          <w:fldChar w:fldCharType="begin"/>
        </w:r>
        <w:r>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B0001A" w14:textId="77777777" w:rsidR="00873023" w:rsidRDefault="00873023">
      <w:pPr>
        <w:pStyle w:val="TOC2"/>
        <w:tabs>
          <w:tab w:val="right" w:leader="dot" w:pos="8630"/>
        </w:tabs>
        <w:rPr>
          <w:rFonts w:cs="Times New Roman"/>
          <w:smallCaps w:val="0"/>
          <w:noProof/>
          <w:sz w:val="22"/>
          <w:szCs w:val="22"/>
        </w:rPr>
      </w:pPr>
      <w:hyperlink w:anchor="_Toc368912303" w:history="1">
        <w:r w:rsidRPr="004F422A">
          <w:rPr>
            <w:rStyle w:val="Hyperlink"/>
            <w:noProof/>
          </w:rPr>
          <w:t>5.3. User Desktop Requirements</w:t>
        </w:r>
        <w:r>
          <w:rPr>
            <w:noProof/>
            <w:webHidden/>
          </w:rPr>
          <w:tab/>
        </w:r>
        <w:r w:rsidR="005D2662">
          <w:rPr>
            <w:noProof/>
            <w:webHidden/>
          </w:rPr>
          <w:fldChar w:fldCharType="begin"/>
        </w:r>
        <w:r>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00D9E2" w14:textId="77777777" w:rsidR="00873023" w:rsidRDefault="00873023">
      <w:pPr>
        <w:pStyle w:val="TOC2"/>
        <w:tabs>
          <w:tab w:val="right" w:leader="dot" w:pos="8630"/>
        </w:tabs>
        <w:rPr>
          <w:rFonts w:cs="Times New Roman"/>
          <w:smallCaps w:val="0"/>
          <w:noProof/>
          <w:sz w:val="22"/>
          <w:szCs w:val="22"/>
        </w:rPr>
      </w:pPr>
      <w:hyperlink w:anchor="_Toc368912304" w:history="1">
        <w:r w:rsidRPr="004F422A">
          <w:rPr>
            <w:rStyle w:val="Hyperlink"/>
            <w:noProof/>
          </w:rPr>
          <w:t>5.4. Server-Side Requirements</w:t>
        </w:r>
        <w:r>
          <w:rPr>
            <w:noProof/>
            <w:webHidden/>
          </w:rPr>
          <w:tab/>
        </w:r>
        <w:r w:rsidR="005D2662">
          <w:rPr>
            <w:noProof/>
            <w:webHidden/>
          </w:rPr>
          <w:fldChar w:fldCharType="begin"/>
        </w:r>
        <w:r>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FB3976F" w14:textId="77777777" w:rsidR="00873023" w:rsidRDefault="00873023">
      <w:pPr>
        <w:pStyle w:val="TOC3"/>
        <w:tabs>
          <w:tab w:val="right" w:leader="dot" w:pos="8630"/>
        </w:tabs>
        <w:rPr>
          <w:rFonts w:cs="Times New Roman"/>
          <w:i w:val="0"/>
          <w:iCs w:val="0"/>
          <w:noProof/>
          <w:sz w:val="22"/>
          <w:szCs w:val="22"/>
        </w:rPr>
      </w:pPr>
      <w:hyperlink w:anchor="_Toc368912305" w:history="1">
        <w:r w:rsidRPr="004F422A">
          <w:rPr>
            <w:rStyle w:val="Hyperlink"/>
            <w:noProof/>
          </w:rPr>
          <w:t>5.4.1. Deployment Considerations</w:t>
        </w:r>
        <w:r>
          <w:rPr>
            <w:noProof/>
            <w:webHidden/>
          </w:rPr>
          <w:tab/>
        </w:r>
        <w:r w:rsidR="005D2662">
          <w:rPr>
            <w:noProof/>
            <w:webHidden/>
          </w:rPr>
          <w:fldChar w:fldCharType="begin"/>
        </w:r>
        <w:r>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C5391D" w14:textId="77777777" w:rsidR="00873023" w:rsidRDefault="00873023">
      <w:pPr>
        <w:pStyle w:val="TOC3"/>
        <w:tabs>
          <w:tab w:val="right" w:leader="dot" w:pos="8630"/>
        </w:tabs>
        <w:rPr>
          <w:rFonts w:cs="Times New Roman"/>
          <w:i w:val="0"/>
          <w:iCs w:val="0"/>
          <w:noProof/>
          <w:sz w:val="22"/>
          <w:szCs w:val="22"/>
        </w:rPr>
      </w:pPr>
      <w:hyperlink w:anchor="_Toc368912306" w:history="1">
        <w:r w:rsidRPr="004F422A">
          <w:rPr>
            <w:rStyle w:val="Hyperlink"/>
            <w:noProof/>
          </w:rPr>
          <w:t>5.4.2. Application Server Disk Space</w:t>
        </w:r>
        <w:r>
          <w:rPr>
            <w:noProof/>
            <w:webHidden/>
          </w:rPr>
          <w:tab/>
        </w:r>
        <w:r w:rsidR="005D2662">
          <w:rPr>
            <w:noProof/>
            <w:webHidden/>
          </w:rPr>
          <w:fldChar w:fldCharType="begin"/>
        </w:r>
        <w:r>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D0BCA" w14:textId="77777777" w:rsidR="00873023" w:rsidRDefault="00873023">
      <w:pPr>
        <w:pStyle w:val="TOC3"/>
        <w:tabs>
          <w:tab w:val="right" w:leader="dot" w:pos="8630"/>
        </w:tabs>
        <w:rPr>
          <w:rFonts w:cs="Times New Roman"/>
          <w:i w:val="0"/>
          <w:iCs w:val="0"/>
          <w:noProof/>
          <w:sz w:val="22"/>
          <w:szCs w:val="22"/>
        </w:rPr>
      </w:pPr>
      <w:hyperlink w:anchor="_Toc368912307" w:history="1">
        <w:r w:rsidRPr="004F422A">
          <w:rPr>
            <w:rStyle w:val="Hyperlink"/>
            <w:noProof/>
          </w:rPr>
          <w:t>5.4.3. Database Server Disk Space</w:t>
        </w:r>
        <w:r>
          <w:rPr>
            <w:noProof/>
            <w:webHidden/>
          </w:rPr>
          <w:tab/>
        </w:r>
        <w:r w:rsidR="005D2662">
          <w:rPr>
            <w:noProof/>
            <w:webHidden/>
          </w:rPr>
          <w:fldChar w:fldCharType="begin"/>
        </w:r>
        <w:r>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F2A20C5" w14:textId="77777777" w:rsidR="00873023" w:rsidRDefault="00873023">
      <w:pPr>
        <w:pStyle w:val="TOC3"/>
        <w:tabs>
          <w:tab w:val="right" w:leader="dot" w:pos="8630"/>
        </w:tabs>
        <w:rPr>
          <w:rFonts w:cs="Times New Roman"/>
          <w:i w:val="0"/>
          <w:iCs w:val="0"/>
          <w:noProof/>
          <w:sz w:val="22"/>
          <w:szCs w:val="22"/>
        </w:rPr>
      </w:pPr>
      <w:hyperlink w:anchor="_Toc368912308" w:history="1">
        <w:r w:rsidRPr="004F422A">
          <w:rPr>
            <w:rStyle w:val="Hyperlink"/>
            <w:noProof/>
          </w:rPr>
          <w:t>5.4.4. Integration Requirements</w:t>
        </w:r>
        <w:r>
          <w:rPr>
            <w:noProof/>
            <w:webHidden/>
          </w:rPr>
          <w:tab/>
        </w:r>
        <w:r w:rsidR="005D2662">
          <w:rPr>
            <w:noProof/>
            <w:webHidden/>
          </w:rPr>
          <w:fldChar w:fldCharType="begin"/>
        </w:r>
        <w:r>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37FDFA" w14:textId="77777777" w:rsidR="00873023" w:rsidRDefault="00873023">
      <w:pPr>
        <w:pStyle w:val="TOC3"/>
        <w:tabs>
          <w:tab w:val="right" w:leader="dot" w:pos="8630"/>
        </w:tabs>
        <w:rPr>
          <w:rFonts w:cs="Times New Roman"/>
          <w:i w:val="0"/>
          <w:iCs w:val="0"/>
          <w:noProof/>
          <w:sz w:val="22"/>
          <w:szCs w:val="22"/>
        </w:rPr>
      </w:pPr>
      <w:hyperlink w:anchor="_Toc368912309" w:history="1">
        <w:r w:rsidRPr="004F422A">
          <w:rPr>
            <w:rStyle w:val="Hyperlink"/>
            <w:noProof/>
          </w:rPr>
          <w:t>5.4.5. Jobs</w:t>
        </w:r>
        <w:r>
          <w:rPr>
            <w:noProof/>
            <w:webHidden/>
          </w:rPr>
          <w:tab/>
        </w:r>
        <w:r w:rsidR="005D2662">
          <w:rPr>
            <w:noProof/>
            <w:webHidden/>
          </w:rPr>
          <w:fldChar w:fldCharType="begin"/>
        </w:r>
        <w:r>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5176CE9" w14:textId="77777777" w:rsidR="00873023" w:rsidRDefault="00873023">
      <w:pPr>
        <w:pStyle w:val="TOC3"/>
        <w:tabs>
          <w:tab w:val="right" w:leader="dot" w:pos="8630"/>
        </w:tabs>
        <w:rPr>
          <w:rFonts w:cs="Times New Roman"/>
          <w:i w:val="0"/>
          <w:iCs w:val="0"/>
          <w:noProof/>
          <w:sz w:val="22"/>
          <w:szCs w:val="22"/>
        </w:rPr>
      </w:pPr>
      <w:hyperlink w:anchor="_Toc368912310" w:history="1">
        <w:r w:rsidRPr="004F422A">
          <w:rPr>
            <w:rStyle w:val="Hyperlink"/>
            <w:noProof/>
          </w:rPr>
          <w:t>5.4.6. Network</w:t>
        </w:r>
        <w:r>
          <w:rPr>
            <w:noProof/>
            <w:webHidden/>
          </w:rPr>
          <w:tab/>
        </w:r>
        <w:r w:rsidR="005D2662">
          <w:rPr>
            <w:noProof/>
            <w:webHidden/>
          </w:rPr>
          <w:fldChar w:fldCharType="begin"/>
        </w:r>
        <w:r>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EBA01AF" w14:textId="77777777" w:rsidR="00873023" w:rsidRDefault="00873023">
      <w:pPr>
        <w:pStyle w:val="TOC3"/>
        <w:tabs>
          <w:tab w:val="right" w:leader="dot" w:pos="8630"/>
        </w:tabs>
        <w:rPr>
          <w:rFonts w:cs="Times New Roman"/>
          <w:i w:val="0"/>
          <w:iCs w:val="0"/>
          <w:noProof/>
          <w:sz w:val="22"/>
          <w:szCs w:val="22"/>
        </w:rPr>
      </w:pPr>
      <w:hyperlink w:anchor="_Toc368912311" w:history="1">
        <w:r w:rsidRPr="004F422A">
          <w:rPr>
            <w:rStyle w:val="Hyperlink"/>
            <w:noProof/>
          </w:rPr>
          <w:t>5.4.7. Others</w:t>
        </w:r>
        <w:r>
          <w:rPr>
            <w:noProof/>
            <w:webHidden/>
          </w:rPr>
          <w:tab/>
        </w:r>
        <w:r w:rsidR="005D2662">
          <w:rPr>
            <w:noProof/>
            <w:webHidden/>
          </w:rPr>
          <w:fldChar w:fldCharType="begin"/>
        </w:r>
        <w:r>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0DF64A7" w14:textId="77777777" w:rsidR="00873023" w:rsidRDefault="00873023">
      <w:pPr>
        <w:pStyle w:val="TOC2"/>
        <w:tabs>
          <w:tab w:val="right" w:leader="dot" w:pos="8630"/>
        </w:tabs>
        <w:rPr>
          <w:rFonts w:cs="Times New Roman"/>
          <w:smallCaps w:val="0"/>
          <w:noProof/>
          <w:sz w:val="22"/>
          <w:szCs w:val="22"/>
        </w:rPr>
      </w:pPr>
      <w:hyperlink w:anchor="_Toc368912312" w:history="1">
        <w:r w:rsidRPr="004F422A">
          <w:rPr>
            <w:rStyle w:val="Hyperlink"/>
            <w:noProof/>
          </w:rPr>
          <w:t>5.5. Configuration</w:t>
        </w:r>
        <w:r>
          <w:rPr>
            <w:noProof/>
            <w:webHidden/>
          </w:rPr>
          <w:tab/>
        </w:r>
        <w:r w:rsidR="005D2662">
          <w:rPr>
            <w:noProof/>
            <w:webHidden/>
          </w:rPr>
          <w:fldChar w:fldCharType="begin"/>
        </w:r>
        <w:r>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525187D" w14:textId="77777777" w:rsidR="00873023" w:rsidRDefault="00873023">
      <w:pPr>
        <w:pStyle w:val="TOC3"/>
        <w:tabs>
          <w:tab w:val="right" w:leader="dot" w:pos="8630"/>
        </w:tabs>
        <w:rPr>
          <w:rFonts w:cs="Times New Roman"/>
          <w:i w:val="0"/>
          <w:iCs w:val="0"/>
          <w:noProof/>
          <w:sz w:val="22"/>
          <w:szCs w:val="22"/>
        </w:rPr>
      </w:pPr>
      <w:hyperlink w:anchor="_Toc368912313" w:history="1">
        <w:r w:rsidRPr="004F422A">
          <w:rPr>
            <w:rStyle w:val="Hyperlink"/>
            <w:noProof/>
          </w:rPr>
          <w:t>5.5.1. Operating System</w:t>
        </w:r>
        <w:r>
          <w:rPr>
            <w:noProof/>
            <w:webHidden/>
          </w:rPr>
          <w:tab/>
        </w:r>
        <w:r w:rsidR="005D2662">
          <w:rPr>
            <w:noProof/>
            <w:webHidden/>
          </w:rPr>
          <w:fldChar w:fldCharType="begin"/>
        </w:r>
        <w:r>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B292143" w14:textId="77777777" w:rsidR="00873023" w:rsidRDefault="00873023">
      <w:pPr>
        <w:pStyle w:val="TOC3"/>
        <w:tabs>
          <w:tab w:val="right" w:leader="dot" w:pos="8630"/>
        </w:tabs>
        <w:rPr>
          <w:rFonts w:cs="Times New Roman"/>
          <w:i w:val="0"/>
          <w:iCs w:val="0"/>
          <w:noProof/>
          <w:sz w:val="22"/>
          <w:szCs w:val="22"/>
        </w:rPr>
      </w:pPr>
      <w:hyperlink w:anchor="_Toc368912314" w:history="1">
        <w:r w:rsidRPr="004F422A">
          <w:rPr>
            <w:rStyle w:val="Hyperlink"/>
            <w:noProof/>
          </w:rPr>
          <w:t>5.5.2. Database</w:t>
        </w:r>
        <w:r>
          <w:rPr>
            <w:noProof/>
            <w:webHidden/>
          </w:rPr>
          <w:tab/>
        </w:r>
        <w:r w:rsidR="005D2662">
          <w:rPr>
            <w:noProof/>
            <w:webHidden/>
          </w:rPr>
          <w:fldChar w:fldCharType="begin"/>
        </w:r>
        <w:r>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EE0DD5" w14:textId="77777777" w:rsidR="00873023" w:rsidRDefault="00873023">
      <w:pPr>
        <w:pStyle w:val="TOC3"/>
        <w:tabs>
          <w:tab w:val="right" w:leader="dot" w:pos="8630"/>
        </w:tabs>
        <w:rPr>
          <w:rFonts w:cs="Times New Roman"/>
          <w:i w:val="0"/>
          <w:iCs w:val="0"/>
          <w:noProof/>
          <w:sz w:val="22"/>
          <w:szCs w:val="22"/>
        </w:rPr>
      </w:pPr>
      <w:hyperlink w:anchor="_Toc368912315" w:history="1">
        <w:r w:rsidRPr="004F422A">
          <w:rPr>
            <w:rStyle w:val="Hyperlink"/>
            <w:noProof/>
          </w:rPr>
          <w:t>5.5.3. Network</w:t>
        </w:r>
        <w:r>
          <w:rPr>
            <w:noProof/>
            <w:webHidden/>
          </w:rPr>
          <w:tab/>
        </w:r>
        <w:r w:rsidR="005D2662">
          <w:rPr>
            <w:noProof/>
            <w:webHidden/>
          </w:rPr>
          <w:fldChar w:fldCharType="begin"/>
        </w:r>
        <w:r>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E95A662" w14:textId="77777777" w:rsidR="00873023" w:rsidRDefault="00873023">
      <w:pPr>
        <w:pStyle w:val="TOC3"/>
        <w:tabs>
          <w:tab w:val="right" w:leader="dot" w:pos="8630"/>
        </w:tabs>
        <w:rPr>
          <w:rFonts w:cs="Times New Roman"/>
          <w:i w:val="0"/>
          <w:iCs w:val="0"/>
          <w:noProof/>
          <w:sz w:val="22"/>
          <w:szCs w:val="22"/>
        </w:rPr>
      </w:pPr>
      <w:hyperlink w:anchor="_Toc368912316" w:history="1">
        <w:r w:rsidRPr="004F422A">
          <w:rPr>
            <w:rStyle w:val="Hyperlink"/>
            <w:noProof/>
          </w:rPr>
          <w:t>5.5.4. Desktop</w:t>
        </w:r>
        <w:r>
          <w:rPr>
            <w:noProof/>
            <w:webHidden/>
          </w:rPr>
          <w:tab/>
        </w:r>
        <w:r w:rsidR="005D2662">
          <w:rPr>
            <w:noProof/>
            <w:webHidden/>
          </w:rPr>
          <w:fldChar w:fldCharType="begin"/>
        </w:r>
        <w:r>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E1CB6C6" w14:textId="77777777" w:rsidR="00873023" w:rsidRDefault="00873023">
      <w:pPr>
        <w:pStyle w:val="TOC1"/>
        <w:tabs>
          <w:tab w:val="right" w:leader="dot" w:pos="8630"/>
        </w:tabs>
        <w:rPr>
          <w:rFonts w:cs="Times New Roman"/>
          <w:b w:val="0"/>
          <w:bCs w:val="0"/>
          <w:caps w:val="0"/>
          <w:noProof/>
          <w:sz w:val="22"/>
          <w:szCs w:val="22"/>
        </w:rPr>
      </w:pPr>
      <w:hyperlink w:anchor="_Toc368912317" w:history="1">
        <w:r w:rsidRPr="004F422A">
          <w:rPr>
            <w:rStyle w:val="Hyperlink"/>
            <w:noProof/>
          </w:rPr>
          <w:t>6. References</w:t>
        </w:r>
        <w:r>
          <w:rPr>
            <w:noProof/>
            <w:webHidden/>
          </w:rPr>
          <w:tab/>
        </w:r>
        <w:r w:rsidR="005D2662">
          <w:rPr>
            <w:noProof/>
            <w:webHidden/>
          </w:rPr>
          <w:fldChar w:fldCharType="begin"/>
        </w:r>
        <w:r>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E9C941C" w14:textId="77777777" w:rsidR="00873023" w:rsidRDefault="00873023">
      <w:pPr>
        <w:pStyle w:val="TOC1"/>
        <w:tabs>
          <w:tab w:val="right" w:leader="dot" w:pos="8630"/>
        </w:tabs>
        <w:rPr>
          <w:rFonts w:cs="Times New Roman"/>
          <w:b w:val="0"/>
          <w:bCs w:val="0"/>
          <w:caps w:val="0"/>
          <w:noProof/>
          <w:sz w:val="22"/>
          <w:szCs w:val="22"/>
        </w:rPr>
      </w:pPr>
      <w:hyperlink w:anchor="_Toc368912318" w:history="1">
        <w:r w:rsidRPr="004F422A">
          <w:rPr>
            <w:rStyle w:val="Hyperlink"/>
            <w:noProof/>
          </w:rPr>
          <w:t>7. Appendix</w:t>
        </w:r>
        <w:r>
          <w:rPr>
            <w:noProof/>
            <w:webHidden/>
          </w:rPr>
          <w:tab/>
        </w:r>
        <w:r w:rsidR="005D2662">
          <w:rPr>
            <w:noProof/>
            <w:webHidden/>
          </w:rPr>
          <w:fldChar w:fldCharType="begin"/>
        </w:r>
        <w:r>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EAC944" w14:textId="77777777" w:rsidR="00653A0C" w:rsidRDefault="00653A0C" w:rsidP="0068136D">
      <w:pPr>
        <w:pStyle w:val="Heading1"/>
        <w:numPr>
          <w:ilvl w:val="0"/>
          <w:numId w:val="0"/>
        </w:numPr>
      </w:pPr>
    </w:p>
    <w:p w14:paraId="0D2882E3" w14:textId="54D567EC" w:rsidR="79831575" w:rsidRDefault="79831575" w:rsidP="79831575"/>
    <w:p w14:paraId="626B58E5" w14:textId="77185463" w:rsidR="79831575" w:rsidRDefault="79831575" w:rsidP="79831575"/>
    <w:p w14:paraId="27093D11" w14:textId="31DF9D9B" w:rsidR="79831575" w:rsidRDefault="79831575" w:rsidP="79831575"/>
    <w:p w14:paraId="4BA7C1DA" w14:textId="65C35F55" w:rsidR="79831575" w:rsidRDefault="79831575" w:rsidP="79831575"/>
    <w:p w14:paraId="07D598EB" w14:textId="7A6C7287" w:rsidR="79831575" w:rsidRDefault="79831575" w:rsidP="79831575"/>
    <w:p w14:paraId="79B95CD2" w14:textId="308A2355" w:rsidR="79831575" w:rsidRDefault="79831575" w:rsidP="79831575"/>
    <w:p w14:paraId="2519799C" w14:textId="1DE4BA35" w:rsidR="79831575" w:rsidRDefault="79831575" w:rsidP="79831575"/>
    <w:p w14:paraId="13C95104" w14:textId="1CA359DC" w:rsidR="79831575" w:rsidRDefault="79831575" w:rsidP="79831575"/>
    <w:p w14:paraId="0A9772AD" w14:textId="7E4EB191" w:rsidR="79831575" w:rsidRDefault="79831575" w:rsidP="79831575"/>
    <w:p w14:paraId="012F093F" w14:textId="11098F94" w:rsidR="79831575" w:rsidRDefault="79831575" w:rsidP="79831575"/>
    <w:p w14:paraId="0F8B2923" w14:textId="1B5A1147" w:rsidR="79831575" w:rsidRDefault="79831575" w:rsidP="79831575"/>
    <w:p w14:paraId="2C5DD263" w14:textId="3A14E216" w:rsidR="79831575" w:rsidRDefault="79831575" w:rsidP="79831575">
      <w:r>
        <w:fldChar w:fldCharType="end"/>
      </w:r>
    </w:p>
    <w:p w14:paraId="67C7AE1D" w14:textId="2E02D534" w:rsidR="009B0A63" w:rsidRPr="003602B9" w:rsidRDefault="009B0A63" w:rsidP="00653A0C">
      <w:pPr>
        <w:pStyle w:val="Heading1"/>
      </w:pPr>
      <w:bookmarkStart w:id="5" w:name="_Toc207768238"/>
      <w:bookmarkStart w:id="6" w:name="_Toc368912248"/>
      <w:bookmarkEnd w:id="4"/>
      <w:r>
        <w:t>In</w:t>
      </w:r>
      <w:r w:rsidRPr="003602B9">
        <w:t>troduction</w:t>
      </w:r>
      <w:bookmarkEnd w:id="5"/>
      <w:bookmarkEnd w:id="6"/>
    </w:p>
    <w:p w14:paraId="726F8EF6" w14:textId="75E0BD4F" w:rsidR="009B0A63" w:rsidRPr="003602B9" w:rsidRDefault="24948D0C" w:rsidP="00C26C21">
      <w:pPr>
        <w:pStyle w:val="InfoBlue"/>
        <w:jc w:val="both"/>
        <w:rPr>
          <w:rFonts w:ascii="Arial" w:hAnsi="Arial" w:cs="Arial"/>
          <w:i w:val="0"/>
          <w:color w:val="auto"/>
          <w:sz w:val="22"/>
          <w:szCs w:val="22"/>
        </w:rPr>
      </w:pPr>
      <w:r w:rsidRPr="63C7A9B7">
        <w:rPr>
          <w:rFonts w:ascii="Arial" w:hAnsi="Arial" w:cs="Arial"/>
          <w:i w:val="0"/>
          <w:color w:val="auto"/>
          <w:sz w:val="22"/>
          <w:szCs w:val="22"/>
        </w:rPr>
        <w:t>The Call Data Record (CDR) project is a client-server application designed for cellular service providers to efficiently process billing information from CDR files. It features a menu-driven client interface for user registration, login, and CDR processing, while the server handles requests, stores user data, and processes CDR files using multithreading for concurrent billing tasks. The system utilizes a local file system for data storage (CB.txt for Customer Billing and IOSB.txt for Inter</w:t>
      </w:r>
      <w:r w:rsidR="00351C19" w:rsidRPr="63C7A9B7">
        <w:rPr>
          <w:rFonts w:ascii="Arial" w:hAnsi="Arial" w:cs="Arial"/>
          <w:i w:val="0"/>
          <w:color w:val="auto"/>
          <w:sz w:val="22"/>
          <w:szCs w:val="22"/>
        </w:rPr>
        <w:t xml:space="preserve"> </w:t>
      </w:r>
      <w:r w:rsidRPr="63C7A9B7">
        <w:rPr>
          <w:rFonts w:ascii="Arial" w:hAnsi="Arial" w:cs="Arial"/>
          <w:i w:val="0"/>
          <w:color w:val="auto"/>
          <w:sz w:val="22"/>
          <w:szCs w:val="22"/>
        </w:rPr>
        <w:t xml:space="preserve">operator Settlement Billing) and incorporates a structured logging mechanism with four levels (FATAL, ERROR, WARNING, INFO, DEBUG) for monitoring. Overall, the project aims to enhance billing management and improve responsiveness </w:t>
      </w:r>
      <w:r w:rsidRPr="63C7A9B7">
        <w:rPr>
          <w:rFonts w:ascii="Arial" w:hAnsi="Arial" w:cs="Arial"/>
          <w:i w:val="0"/>
          <w:color w:val="auto"/>
          <w:sz w:val="22"/>
          <w:szCs w:val="22"/>
        </w:rPr>
        <w:lastRenderedPageBreak/>
        <w:t>through a robust architecture and efficient data handling.</w:t>
      </w:r>
    </w:p>
    <w:p w14:paraId="6AE9CB73" w14:textId="6C66DCF2" w:rsidR="009B0A63" w:rsidRDefault="009B0A63" w:rsidP="009B0A63">
      <w:pPr>
        <w:pStyle w:val="Heading2"/>
      </w:pPr>
      <w:bookmarkStart w:id="7" w:name="_Toc207768239"/>
      <w:bookmarkStart w:id="8" w:name="_Toc368912249"/>
      <w:r w:rsidRPr="009B0A63">
        <w:t>Intended Audience</w:t>
      </w:r>
      <w:bookmarkEnd w:id="7"/>
      <w:bookmarkEnd w:id="8"/>
    </w:p>
    <w:p w14:paraId="06A36605" w14:textId="15394683" w:rsidR="00B25D84" w:rsidRPr="00B25D84" w:rsidRDefault="3733328B" w:rsidP="00B25D84">
      <w:pPr>
        <w:pStyle w:val="InfoBlue"/>
        <w:jc w:val="both"/>
        <w:rPr>
          <w:rFonts w:ascii="Arial" w:hAnsi="Arial" w:cs="Arial"/>
          <w:i w:val="0"/>
          <w:color w:val="auto"/>
          <w:sz w:val="22"/>
          <w:szCs w:val="22"/>
        </w:rPr>
      </w:pPr>
      <w:r w:rsidRPr="63C7A9B7">
        <w:rPr>
          <w:rFonts w:ascii="Arial" w:hAnsi="Arial" w:cs="Arial"/>
          <w:i w:val="0"/>
          <w:color w:val="auto"/>
          <w:sz w:val="22"/>
          <w:szCs w:val="22"/>
        </w:rPr>
        <w:t>This HLD and LLD document is intended for key stakeholders in the Call Data Record (CDR) project. Project Managers will use it to track progress and ensure alignment with objectives. Software Developers will refer to it for guidance on coding and integration. System Architects will review architectural decisions for performance and scalability. Quality Assurance Engineers will develop test cases for validation, while Technical Writers will create user documentation based on the specifications. Overall, this document serves as a comprehensive guide to facilitate collaboration among all project participants.</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56335AFE" w:rsidR="009B0A63" w:rsidRPr="000113DF" w:rsidRDefault="003526DC" w:rsidP="00140A70">
            <w:pPr>
              <w:snapToGrid w:val="0"/>
              <w:rPr>
                <w:rFonts w:ascii="Arial" w:hAnsi="Arial" w:cs="Arial"/>
                <w:sz w:val="22"/>
                <w:szCs w:val="22"/>
              </w:rPr>
            </w:pPr>
            <w:r w:rsidRPr="000113DF">
              <w:rPr>
                <w:rFonts w:ascii="Arial" w:hAnsi="Arial" w:cs="Arial"/>
                <w:sz w:val="22"/>
                <w:szCs w:val="22"/>
              </w:rPr>
              <w:t>PROJECT MANAGERS</w:t>
            </w:r>
          </w:p>
        </w:tc>
        <w:tc>
          <w:tcPr>
            <w:tcW w:w="4730" w:type="dxa"/>
            <w:tcBorders>
              <w:top w:val="single" w:sz="4" w:space="0" w:color="000000"/>
              <w:left w:val="single" w:sz="4" w:space="0" w:color="000000"/>
              <w:bottom w:val="single" w:sz="4" w:space="0" w:color="000000"/>
              <w:right w:val="single" w:sz="4" w:space="0" w:color="000000"/>
            </w:tcBorders>
          </w:tcPr>
          <w:p w14:paraId="196AFEE7" w14:textId="6ACCC5C9" w:rsidR="009B0A63" w:rsidRPr="000113DF" w:rsidRDefault="00BF0A18" w:rsidP="00140A70">
            <w:pPr>
              <w:snapToGrid w:val="0"/>
              <w:rPr>
                <w:rFonts w:ascii="Arial" w:hAnsi="Arial" w:cs="Arial"/>
                <w:sz w:val="22"/>
                <w:szCs w:val="22"/>
              </w:rPr>
            </w:pPr>
            <w:r w:rsidRPr="000113DF">
              <w:rPr>
                <w:rFonts w:ascii="Arial" w:hAnsi="Arial" w:cs="Arial"/>
                <w:sz w:val="22"/>
                <w:szCs w:val="22"/>
              </w:rPr>
              <w:t>To monitor project progress and alignment with goals.</w:t>
            </w:r>
          </w:p>
        </w:tc>
      </w:tr>
      <w:tr w:rsidR="00FB492A" w:rsidRPr="003602B9" w14:paraId="15BDE8AE" w14:textId="77777777" w:rsidTr="00140A70">
        <w:tc>
          <w:tcPr>
            <w:tcW w:w="3960" w:type="dxa"/>
            <w:tcBorders>
              <w:left w:val="single" w:sz="4" w:space="0" w:color="000000"/>
              <w:bottom w:val="single" w:sz="4" w:space="0" w:color="000000"/>
            </w:tcBorders>
          </w:tcPr>
          <w:p w14:paraId="6CF3DD7B" w14:textId="0B5B8B63" w:rsidR="00FB492A" w:rsidRPr="000113DF" w:rsidRDefault="00BF0A18" w:rsidP="00140A70">
            <w:pPr>
              <w:snapToGrid w:val="0"/>
              <w:rPr>
                <w:rFonts w:ascii="Arial" w:hAnsi="Arial" w:cs="Arial"/>
                <w:sz w:val="22"/>
                <w:szCs w:val="22"/>
              </w:rPr>
            </w:pPr>
            <w:r w:rsidRPr="000113DF">
              <w:rPr>
                <w:rFonts w:ascii="Arial" w:hAnsi="Arial" w:cs="Arial"/>
                <w:sz w:val="22"/>
                <w:szCs w:val="22"/>
              </w:rPr>
              <w:t>SOFTWARE DEVELOPERS</w:t>
            </w:r>
          </w:p>
        </w:tc>
        <w:tc>
          <w:tcPr>
            <w:tcW w:w="4730" w:type="dxa"/>
            <w:tcBorders>
              <w:left w:val="single" w:sz="4" w:space="0" w:color="000000"/>
              <w:bottom w:val="single" w:sz="4" w:space="0" w:color="000000"/>
              <w:right w:val="single" w:sz="4" w:space="0" w:color="000000"/>
            </w:tcBorders>
          </w:tcPr>
          <w:p w14:paraId="6284A514" w14:textId="444E5130" w:rsidR="00FB492A" w:rsidRPr="000113DF" w:rsidRDefault="00922A3A" w:rsidP="00140A70">
            <w:pPr>
              <w:snapToGrid w:val="0"/>
              <w:rPr>
                <w:rFonts w:ascii="Arial" w:hAnsi="Arial" w:cs="Arial"/>
                <w:sz w:val="22"/>
                <w:szCs w:val="22"/>
              </w:rPr>
            </w:pPr>
            <w:r w:rsidRPr="000113DF">
              <w:rPr>
                <w:rFonts w:ascii="Arial" w:hAnsi="Arial" w:cs="Arial"/>
                <w:sz w:val="22"/>
                <w:szCs w:val="22"/>
              </w:rPr>
              <w:t>To guide coding, testing, and integration of the client-server application.</w:t>
            </w:r>
          </w:p>
        </w:tc>
      </w:tr>
      <w:tr w:rsidR="00FB492A" w:rsidRPr="003602B9" w14:paraId="25C89243" w14:textId="77777777" w:rsidTr="00140A70">
        <w:tc>
          <w:tcPr>
            <w:tcW w:w="3960" w:type="dxa"/>
            <w:tcBorders>
              <w:left w:val="single" w:sz="4" w:space="0" w:color="000000"/>
              <w:bottom w:val="single" w:sz="4" w:space="0" w:color="000000"/>
            </w:tcBorders>
          </w:tcPr>
          <w:p w14:paraId="71F93087" w14:textId="3EFAE749" w:rsidR="00FB492A" w:rsidRPr="000113DF" w:rsidRDefault="00922A3A" w:rsidP="00140A70">
            <w:pPr>
              <w:snapToGrid w:val="0"/>
              <w:rPr>
                <w:rFonts w:ascii="Arial" w:hAnsi="Arial" w:cs="Arial"/>
                <w:sz w:val="22"/>
                <w:szCs w:val="22"/>
              </w:rPr>
            </w:pPr>
            <w:r w:rsidRPr="000113DF">
              <w:rPr>
                <w:rFonts w:ascii="Arial" w:hAnsi="Arial" w:cs="Arial"/>
                <w:sz w:val="22"/>
                <w:szCs w:val="22"/>
              </w:rPr>
              <w:t>SYSTEM ARCHITECTS</w:t>
            </w:r>
          </w:p>
        </w:tc>
        <w:tc>
          <w:tcPr>
            <w:tcW w:w="4730" w:type="dxa"/>
            <w:tcBorders>
              <w:left w:val="single" w:sz="4" w:space="0" w:color="000000"/>
              <w:bottom w:val="single" w:sz="4" w:space="0" w:color="000000"/>
              <w:right w:val="single" w:sz="4" w:space="0" w:color="000000"/>
            </w:tcBorders>
          </w:tcPr>
          <w:p w14:paraId="7FC78F12" w14:textId="5CC9290D" w:rsidR="00FB492A" w:rsidRPr="000113DF" w:rsidRDefault="00206BEE" w:rsidP="00140A70">
            <w:pPr>
              <w:snapToGrid w:val="0"/>
              <w:rPr>
                <w:rFonts w:ascii="Arial" w:hAnsi="Arial" w:cs="Arial"/>
                <w:sz w:val="22"/>
                <w:szCs w:val="22"/>
              </w:rPr>
            </w:pPr>
            <w:r w:rsidRPr="000113DF">
              <w:rPr>
                <w:rFonts w:ascii="Arial" w:hAnsi="Arial" w:cs="Arial"/>
                <w:sz w:val="22"/>
                <w:szCs w:val="22"/>
              </w:rPr>
              <w:t>To review architectural decisions and ensure performance requirements.</w:t>
            </w:r>
          </w:p>
        </w:tc>
      </w:tr>
      <w:tr w:rsidR="00FB492A" w:rsidRPr="003602B9" w14:paraId="27673453" w14:textId="77777777" w:rsidTr="00140A70">
        <w:tc>
          <w:tcPr>
            <w:tcW w:w="3960" w:type="dxa"/>
            <w:tcBorders>
              <w:left w:val="single" w:sz="4" w:space="0" w:color="000000"/>
              <w:bottom w:val="single" w:sz="4" w:space="0" w:color="000000"/>
            </w:tcBorders>
          </w:tcPr>
          <w:p w14:paraId="32CF37F1" w14:textId="4F55EF41" w:rsidR="00FB492A" w:rsidRPr="000113DF" w:rsidRDefault="00206BEE" w:rsidP="00140A70">
            <w:pPr>
              <w:snapToGrid w:val="0"/>
              <w:rPr>
                <w:rFonts w:ascii="Arial" w:hAnsi="Arial" w:cs="Arial"/>
                <w:sz w:val="22"/>
                <w:szCs w:val="22"/>
              </w:rPr>
            </w:pPr>
            <w:r w:rsidRPr="000113DF">
              <w:rPr>
                <w:rFonts w:ascii="Arial" w:hAnsi="Arial" w:cs="Arial"/>
                <w:sz w:val="22"/>
                <w:szCs w:val="22"/>
              </w:rPr>
              <w:t>QUALITY ASSURANCE ENGINEERS</w:t>
            </w:r>
          </w:p>
        </w:tc>
        <w:tc>
          <w:tcPr>
            <w:tcW w:w="4730" w:type="dxa"/>
            <w:tcBorders>
              <w:left w:val="single" w:sz="4" w:space="0" w:color="000000"/>
              <w:bottom w:val="single" w:sz="4" w:space="0" w:color="000000"/>
              <w:right w:val="single" w:sz="4" w:space="0" w:color="000000"/>
            </w:tcBorders>
          </w:tcPr>
          <w:p w14:paraId="52A1E1FB" w14:textId="5D717041" w:rsidR="00FB492A" w:rsidRPr="000113DF" w:rsidRDefault="00AB17A7" w:rsidP="00140A70">
            <w:pPr>
              <w:snapToGrid w:val="0"/>
              <w:rPr>
                <w:rFonts w:ascii="Arial" w:hAnsi="Arial" w:cs="Arial"/>
                <w:sz w:val="22"/>
                <w:szCs w:val="22"/>
              </w:rPr>
            </w:pPr>
            <w:r w:rsidRPr="000113DF">
              <w:rPr>
                <w:rFonts w:ascii="Arial" w:hAnsi="Arial" w:cs="Arial"/>
                <w:sz w:val="22"/>
                <w:szCs w:val="22"/>
              </w:rPr>
              <w:t>To develop test cases and validate system functionalities.</w:t>
            </w:r>
          </w:p>
        </w:tc>
      </w:tr>
      <w:tr w:rsidR="009B0A63" w:rsidRPr="003602B9" w14:paraId="46D95163" w14:textId="77777777" w:rsidTr="00140A70">
        <w:tc>
          <w:tcPr>
            <w:tcW w:w="3960" w:type="dxa"/>
            <w:tcBorders>
              <w:left w:val="single" w:sz="4" w:space="0" w:color="000000"/>
              <w:bottom w:val="single" w:sz="4" w:space="0" w:color="000000"/>
            </w:tcBorders>
          </w:tcPr>
          <w:p w14:paraId="77387F95" w14:textId="7D795AC9" w:rsidR="009B0A63" w:rsidRPr="000113DF" w:rsidRDefault="00AB17A7" w:rsidP="00140A70">
            <w:pPr>
              <w:snapToGrid w:val="0"/>
              <w:rPr>
                <w:rFonts w:ascii="Arial" w:hAnsi="Arial" w:cs="Arial"/>
                <w:sz w:val="22"/>
                <w:szCs w:val="22"/>
              </w:rPr>
            </w:pPr>
            <w:r w:rsidRPr="000113DF">
              <w:rPr>
                <w:rFonts w:ascii="Arial" w:hAnsi="Arial" w:cs="Arial"/>
                <w:sz w:val="22"/>
                <w:szCs w:val="22"/>
              </w:rPr>
              <w:t>TECHNICAL WRITERS</w:t>
            </w:r>
          </w:p>
        </w:tc>
        <w:tc>
          <w:tcPr>
            <w:tcW w:w="4730" w:type="dxa"/>
            <w:tcBorders>
              <w:left w:val="single" w:sz="4" w:space="0" w:color="000000"/>
              <w:bottom w:val="single" w:sz="4" w:space="0" w:color="000000"/>
              <w:right w:val="single" w:sz="4" w:space="0" w:color="000000"/>
            </w:tcBorders>
          </w:tcPr>
          <w:p w14:paraId="4D8372D6" w14:textId="4697A546" w:rsidR="009B0A63" w:rsidRPr="000113DF" w:rsidRDefault="000113DF" w:rsidP="00140A70">
            <w:pPr>
              <w:snapToGrid w:val="0"/>
              <w:rPr>
                <w:rFonts w:ascii="Arial" w:hAnsi="Arial" w:cs="Arial"/>
                <w:sz w:val="22"/>
                <w:szCs w:val="22"/>
              </w:rPr>
            </w:pPr>
            <w:r w:rsidRPr="000113DF">
              <w:rPr>
                <w:rFonts w:ascii="Arial" w:hAnsi="Arial" w:cs="Arial"/>
                <w:sz w:val="22"/>
                <w:szCs w:val="22"/>
              </w:rPr>
              <w:t>To create user documentation based on design specifications.</w:t>
            </w:r>
          </w:p>
        </w:tc>
      </w:tr>
    </w:tbl>
    <w:p w14:paraId="1A140E0C" w14:textId="77777777" w:rsidR="009B0A63" w:rsidRPr="003602B9" w:rsidRDefault="009B0A63" w:rsidP="009B0A63">
      <w:pPr>
        <w:ind w:left="576"/>
        <w:jc w:val="both"/>
        <w:rPr>
          <w:rFonts w:ascii="Arial" w:hAnsi="Arial" w:cs="Arial"/>
        </w:rPr>
      </w:pPr>
    </w:p>
    <w:p w14:paraId="5065C428" w14:textId="6D5BD631" w:rsidR="002E66F4" w:rsidRPr="00C748D5" w:rsidRDefault="009B0A63" w:rsidP="00C748D5">
      <w:pPr>
        <w:pStyle w:val="Heading2"/>
      </w:pPr>
      <w:bookmarkStart w:id="9" w:name="_Toc207768240"/>
      <w:bookmarkStart w:id="10" w:name="_Toc368912250"/>
      <w:r w:rsidRPr="009B0A63">
        <w:t>Acronyms/Abbreviations</w:t>
      </w:r>
      <w:bookmarkEnd w:id="9"/>
      <w:bookmarkEnd w:id="10"/>
    </w:p>
    <w:p w14:paraId="6B2303AD" w14:textId="77777777" w:rsidR="009B0A63" w:rsidRPr="003602B9" w:rsidRDefault="009B0A63" w:rsidP="009B0A63">
      <w:pPr>
        <w:rPr>
          <w:rFonts w:ascii="Arial" w:hAnsi="Arial" w:cs="Arial"/>
        </w:rPr>
      </w:pPr>
    </w:p>
    <w:tbl>
      <w:tblPr>
        <w:tblW w:w="8650" w:type="dxa"/>
        <w:tblInd w:w="643" w:type="dxa"/>
        <w:tblLayout w:type="fixed"/>
        <w:tblLook w:val="0000" w:firstRow="0" w:lastRow="0" w:firstColumn="0" w:lastColumn="0" w:noHBand="0" w:noVBand="0"/>
      </w:tblPr>
      <w:tblGrid>
        <w:gridCol w:w="1620"/>
        <w:gridCol w:w="7030"/>
      </w:tblGrid>
      <w:tr w:rsidR="009B0A63" w:rsidRPr="003602B9" w14:paraId="774519AC" w14:textId="77777777" w:rsidTr="006F6E43">
        <w:trPr>
          <w:trHeight w:val="300"/>
        </w:trPr>
        <w:tc>
          <w:tcPr>
            <w:tcW w:w="1620" w:type="dxa"/>
            <w:tcBorders>
              <w:top w:val="single" w:sz="4" w:space="0" w:color="000000" w:themeColor="text1"/>
              <w:left w:val="single" w:sz="4" w:space="0" w:color="000000" w:themeColor="text1"/>
              <w:bottom w:val="single" w:sz="4" w:space="0" w:color="000000" w:themeColor="text1"/>
            </w:tcBorders>
          </w:tcPr>
          <w:p w14:paraId="3950F930" w14:textId="48CE1119" w:rsidR="009B0A63" w:rsidRPr="009359D4" w:rsidRDefault="00C748D5" w:rsidP="00C748D5">
            <w:pPr>
              <w:snapToGrid w:val="0"/>
              <w:spacing w:line="240" w:lineRule="exact"/>
              <w:ind w:right="-21"/>
              <w:jc w:val="center"/>
              <w:rPr>
                <w:rFonts w:ascii="Arial" w:hAnsi="Arial" w:cs="Arial"/>
                <w:b/>
                <w:sz w:val="22"/>
                <w:szCs w:val="22"/>
              </w:rPr>
            </w:pPr>
            <w:r w:rsidRPr="009359D4">
              <w:rPr>
                <w:rFonts w:ascii="Arial" w:hAnsi="Arial" w:cs="Arial"/>
                <w:b/>
                <w:sz w:val="22"/>
                <w:szCs w:val="22"/>
              </w:rPr>
              <w:t>ACRONYMS</w:t>
            </w:r>
          </w:p>
        </w:tc>
        <w:tc>
          <w:tcPr>
            <w:tcW w:w="7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6B4B" w14:textId="36B1FCCB" w:rsidR="009B0A63" w:rsidRPr="009359D4" w:rsidRDefault="00C748D5" w:rsidP="00C748D5">
            <w:pPr>
              <w:snapToGrid w:val="0"/>
              <w:spacing w:line="240" w:lineRule="exact"/>
              <w:ind w:right="691"/>
              <w:jc w:val="center"/>
              <w:rPr>
                <w:rFonts w:ascii="Arial" w:hAnsi="Arial" w:cs="Arial"/>
                <w:b/>
                <w:sz w:val="22"/>
                <w:szCs w:val="22"/>
              </w:rPr>
            </w:pPr>
            <w:r w:rsidRPr="009359D4">
              <w:rPr>
                <w:rFonts w:ascii="Arial" w:hAnsi="Arial" w:cs="Arial"/>
                <w:b/>
                <w:sz w:val="22"/>
                <w:szCs w:val="22"/>
              </w:rPr>
              <w:t>ABBREVIATIONS WITH DESCRIPTION</w:t>
            </w:r>
          </w:p>
        </w:tc>
      </w:tr>
      <w:tr w:rsidR="009B0A63" w:rsidRPr="003602B9" w14:paraId="6211BDFE" w14:textId="77777777" w:rsidTr="006F6E43">
        <w:trPr>
          <w:trHeight w:val="300"/>
        </w:trPr>
        <w:tc>
          <w:tcPr>
            <w:tcW w:w="1620" w:type="dxa"/>
            <w:tcBorders>
              <w:left w:val="single" w:sz="4" w:space="0" w:color="000000" w:themeColor="text1"/>
              <w:bottom w:val="single" w:sz="4" w:space="0" w:color="000000" w:themeColor="text1"/>
            </w:tcBorders>
          </w:tcPr>
          <w:p w14:paraId="30F6DE63" w14:textId="2C3636C7" w:rsidR="009B0A63" w:rsidRPr="009359D4" w:rsidRDefault="009C640B" w:rsidP="00140A70">
            <w:pPr>
              <w:snapToGrid w:val="0"/>
              <w:spacing w:line="240" w:lineRule="exact"/>
              <w:ind w:right="-21"/>
              <w:rPr>
                <w:rFonts w:ascii="Arial" w:hAnsi="Arial" w:cs="Arial"/>
                <w:sz w:val="22"/>
                <w:szCs w:val="22"/>
              </w:rPr>
            </w:pPr>
            <w:r w:rsidRPr="009359D4">
              <w:rPr>
                <w:rFonts w:ascii="Arial" w:hAnsi="Arial" w:cs="Arial"/>
                <w:sz w:val="22"/>
                <w:szCs w:val="22"/>
              </w:rPr>
              <w:t>CDR</w:t>
            </w:r>
          </w:p>
        </w:tc>
        <w:tc>
          <w:tcPr>
            <w:tcW w:w="7030" w:type="dxa"/>
            <w:tcBorders>
              <w:left w:val="single" w:sz="4" w:space="0" w:color="000000" w:themeColor="text1"/>
              <w:bottom w:val="single" w:sz="4" w:space="0" w:color="000000" w:themeColor="text1"/>
              <w:right w:val="single" w:sz="4" w:space="0" w:color="000000" w:themeColor="text1"/>
            </w:tcBorders>
          </w:tcPr>
          <w:p w14:paraId="09BE3C08" w14:textId="1759DFE2" w:rsidR="009B0A63" w:rsidRPr="009359D4" w:rsidRDefault="00174925" w:rsidP="00140A70">
            <w:pPr>
              <w:snapToGrid w:val="0"/>
              <w:spacing w:line="240" w:lineRule="exact"/>
              <w:ind w:right="691"/>
              <w:rPr>
                <w:rFonts w:ascii="Arial" w:hAnsi="Arial" w:cs="Arial"/>
                <w:sz w:val="22"/>
                <w:szCs w:val="22"/>
              </w:rPr>
            </w:pPr>
            <w:r w:rsidRPr="009359D4">
              <w:rPr>
                <w:rFonts w:ascii="Arial" w:hAnsi="Arial" w:cs="Arial"/>
                <w:sz w:val="22"/>
                <w:szCs w:val="22"/>
              </w:rPr>
              <w:t>Call Data Record – A record containing details of charging events such as voice calls and SMS messages for billing purposes.</w:t>
            </w:r>
          </w:p>
        </w:tc>
      </w:tr>
      <w:tr w:rsidR="63C7A9B7" w14:paraId="1BD243EE" w14:textId="77777777" w:rsidTr="006F6E43">
        <w:trPr>
          <w:trHeight w:val="300"/>
        </w:trPr>
        <w:tc>
          <w:tcPr>
            <w:tcW w:w="1620" w:type="dxa"/>
            <w:tcBorders>
              <w:left w:val="single" w:sz="4" w:space="0" w:color="000000" w:themeColor="text1"/>
              <w:bottom w:val="single" w:sz="4" w:space="0" w:color="000000" w:themeColor="text1"/>
            </w:tcBorders>
          </w:tcPr>
          <w:p w14:paraId="58837C21" w14:textId="3F6CD9EF" w:rsidR="63C7A9B7" w:rsidRPr="009359D4" w:rsidRDefault="009359D4" w:rsidP="63C7A9B7">
            <w:pPr>
              <w:spacing w:line="240" w:lineRule="exact"/>
              <w:rPr>
                <w:rFonts w:ascii="Arial" w:hAnsi="Arial" w:cs="Arial"/>
                <w:sz w:val="22"/>
                <w:szCs w:val="22"/>
              </w:rPr>
            </w:pPr>
            <w:r w:rsidRPr="009359D4">
              <w:rPr>
                <w:rFonts w:ascii="Arial" w:hAnsi="Arial" w:cs="Arial"/>
                <w:sz w:val="22"/>
                <w:szCs w:val="22"/>
              </w:rPr>
              <w:t>CLIENT</w:t>
            </w:r>
          </w:p>
        </w:tc>
        <w:tc>
          <w:tcPr>
            <w:tcW w:w="7030" w:type="dxa"/>
            <w:tcBorders>
              <w:left w:val="single" w:sz="4" w:space="0" w:color="000000" w:themeColor="text1"/>
              <w:bottom w:val="single" w:sz="4" w:space="0" w:color="000000" w:themeColor="text1"/>
              <w:right w:val="single" w:sz="4" w:space="0" w:color="000000" w:themeColor="text1"/>
            </w:tcBorders>
          </w:tcPr>
          <w:p w14:paraId="415D5289" w14:textId="276B802C" w:rsidR="63C7A9B7" w:rsidRPr="009359D4" w:rsidRDefault="000F232B" w:rsidP="63C7A9B7">
            <w:pPr>
              <w:spacing w:line="240" w:lineRule="exact"/>
              <w:rPr>
                <w:rFonts w:ascii="Arial" w:hAnsi="Arial" w:cs="Arial"/>
                <w:sz w:val="22"/>
                <w:szCs w:val="22"/>
              </w:rPr>
            </w:pPr>
            <w:r w:rsidRPr="009359D4">
              <w:rPr>
                <w:rFonts w:ascii="Arial" w:hAnsi="Arial" w:cs="Arial"/>
                <w:sz w:val="22"/>
                <w:szCs w:val="22"/>
              </w:rPr>
              <w:t xml:space="preserve">The application that interacts with the server, allowing users to perform operations like </w:t>
            </w:r>
            <w:proofErr w:type="spellStart"/>
            <w:r w:rsidRPr="009359D4">
              <w:rPr>
                <w:rFonts w:ascii="Arial" w:hAnsi="Arial" w:cs="Arial"/>
                <w:sz w:val="22"/>
                <w:szCs w:val="22"/>
              </w:rPr>
              <w:t>SignUp</w:t>
            </w:r>
            <w:proofErr w:type="spellEnd"/>
            <w:r w:rsidRPr="009359D4">
              <w:rPr>
                <w:rFonts w:ascii="Arial" w:hAnsi="Arial" w:cs="Arial"/>
                <w:sz w:val="22"/>
                <w:szCs w:val="22"/>
              </w:rPr>
              <w:t>, Login, and CDR processing.</w:t>
            </w:r>
          </w:p>
        </w:tc>
      </w:tr>
      <w:tr w:rsidR="00321DD4" w:rsidRPr="003602B9" w14:paraId="6D4AF471" w14:textId="77777777">
        <w:trPr>
          <w:trHeight w:val="300"/>
        </w:trPr>
        <w:tc>
          <w:tcPr>
            <w:tcW w:w="1620" w:type="dxa"/>
            <w:tcBorders>
              <w:left w:val="single" w:sz="4" w:space="0" w:color="000000" w:themeColor="text1"/>
              <w:bottom w:val="single" w:sz="4" w:space="0" w:color="000000" w:themeColor="text1"/>
            </w:tcBorders>
          </w:tcPr>
          <w:p w14:paraId="05B6CD4C" w14:textId="43C9F94B" w:rsidR="00321DD4" w:rsidRPr="009359D4" w:rsidRDefault="009359D4">
            <w:pPr>
              <w:snapToGrid w:val="0"/>
              <w:spacing w:line="240" w:lineRule="exact"/>
              <w:ind w:right="-21"/>
              <w:rPr>
                <w:rFonts w:ascii="Arial" w:hAnsi="Arial" w:cs="Arial"/>
                <w:sz w:val="22"/>
                <w:szCs w:val="22"/>
              </w:rPr>
            </w:pPr>
            <w:r w:rsidRPr="009359D4">
              <w:rPr>
                <w:rFonts w:ascii="Arial" w:hAnsi="Arial" w:cs="Arial"/>
                <w:sz w:val="22"/>
                <w:szCs w:val="22"/>
              </w:rPr>
              <w:t>SERVER</w:t>
            </w:r>
          </w:p>
        </w:tc>
        <w:tc>
          <w:tcPr>
            <w:tcW w:w="7030" w:type="dxa"/>
            <w:tcBorders>
              <w:left w:val="single" w:sz="4" w:space="0" w:color="000000" w:themeColor="text1"/>
              <w:bottom w:val="single" w:sz="4" w:space="0" w:color="000000" w:themeColor="text1"/>
              <w:right w:val="single" w:sz="4" w:space="0" w:color="000000" w:themeColor="text1"/>
            </w:tcBorders>
          </w:tcPr>
          <w:p w14:paraId="50EE9EB2" w14:textId="77777777" w:rsidR="00321DD4" w:rsidRPr="009359D4" w:rsidRDefault="00321DD4">
            <w:pPr>
              <w:snapToGrid w:val="0"/>
              <w:spacing w:line="240" w:lineRule="exact"/>
              <w:ind w:right="691"/>
              <w:rPr>
                <w:rFonts w:ascii="Arial" w:hAnsi="Arial" w:cs="Arial"/>
                <w:sz w:val="22"/>
                <w:szCs w:val="22"/>
              </w:rPr>
            </w:pPr>
            <w:r w:rsidRPr="009359D4">
              <w:rPr>
                <w:rFonts w:ascii="Arial" w:hAnsi="Arial" w:cs="Arial"/>
                <w:sz w:val="22"/>
                <w:szCs w:val="22"/>
              </w:rPr>
              <w:t>The backend application that processes requests from the client, manages user data, and handles CDR file processing.</w:t>
            </w:r>
          </w:p>
        </w:tc>
      </w:tr>
      <w:tr w:rsidR="00321DD4" w:rsidRPr="003602B9" w14:paraId="5D35D16B" w14:textId="77777777">
        <w:trPr>
          <w:trHeight w:val="300"/>
        </w:trPr>
        <w:tc>
          <w:tcPr>
            <w:tcW w:w="1620" w:type="dxa"/>
            <w:tcBorders>
              <w:left w:val="single" w:sz="4" w:space="0" w:color="000000" w:themeColor="text1"/>
            </w:tcBorders>
          </w:tcPr>
          <w:p w14:paraId="26E35800" w14:textId="77777777" w:rsidR="00321DD4" w:rsidRPr="009359D4" w:rsidRDefault="00321DD4">
            <w:pPr>
              <w:snapToGrid w:val="0"/>
              <w:spacing w:line="240" w:lineRule="exact"/>
              <w:ind w:right="-21"/>
              <w:rPr>
                <w:rFonts w:ascii="Arial" w:hAnsi="Arial" w:cs="Arial"/>
                <w:sz w:val="22"/>
                <w:szCs w:val="22"/>
              </w:rPr>
            </w:pPr>
            <w:r w:rsidRPr="009359D4">
              <w:rPr>
                <w:rFonts w:ascii="Arial" w:hAnsi="Arial" w:cs="Arial"/>
                <w:sz w:val="22"/>
                <w:szCs w:val="22"/>
              </w:rPr>
              <w:t>MSISDN</w:t>
            </w:r>
          </w:p>
        </w:tc>
        <w:tc>
          <w:tcPr>
            <w:tcW w:w="7030" w:type="dxa"/>
            <w:tcBorders>
              <w:left w:val="single" w:sz="4" w:space="0" w:color="000000" w:themeColor="text1"/>
              <w:right w:val="single" w:sz="4" w:space="0" w:color="000000" w:themeColor="text1"/>
            </w:tcBorders>
          </w:tcPr>
          <w:p w14:paraId="7AB3C267" w14:textId="77777777" w:rsidR="00321DD4" w:rsidRPr="009359D4" w:rsidRDefault="00321DD4">
            <w:pPr>
              <w:snapToGrid w:val="0"/>
              <w:spacing w:line="240" w:lineRule="exact"/>
              <w:ind w:right="691"/>
              <w:rPr>
                <w:rFonts w:ascii="Arial" w:hAnsi="Arial" w:cs="Arial"/>
                <w:sz w:val="22"/>
                <w:szCs w:val="22"/>
              </w:rPr>
            </w:pPr>
            <w:r w:rsidRPr="009359D4">
              <w:rPr>
                <w:rFonts w:ascii="Arial" w:hAnsi="Arial" w:cs="Arial"/>
                <w:sz w:val="22"/>
                <w:szCs w:val="22"/>
              </w:rPr>
              <w:t>Mobile Station International Subscriber Directory Number – The phone number used to identify a mobile subscriber.</w:t>
            </w:r>
          </w:p>
        </w:tc>
      </w:tr>
      <w:tr w:rsidR="00321DD4" w14:paraId="15DA3B6A" w14:textId="77777777" w:rsidTr="006F6E43">
        <w:trPr>
          <w:trHeight w:val="300"/>
        </w:trPr>
        <w:tc>
          <w:tcPr>
            <w:tcW w:w="1620" w:type="dxa"/>
            <w:tcBorders>
              <w:left w:val="single" w:sz="4" w:space="0" w:color="000000" w:themeColor="text1"/>
              <w:bottom w:val="single" w:sz="4" w:space="0" w:color="000000" w:themeColor="text1"/>
            </w:tcBorders>
          </w:tcPr>
          <w:p w14:paraId="7354E376" w14:textId="77777777" w:rsidR="00321DD4" w:rsidRPr="009359D4" w:rsidRDefault="00321DD4" w:rsidP="63C7A9B7">
            <w:pPr>
              <w:spacing w:line="240" w:lineRule="exact"/>
              <w:rPr>
                <w:rFonts w:ascii="Arial" w:hAnsi="Arial" w:cs="Arial"/>
                <w:sz w:val="22"/>
                <w:szCs w:val="22"/>
              </w:rPr>
            </w:pPr>
          </w:p>
        </w:tc>
        <w:tc>
          <w:tcPr>
            <w:tcW w:w="7030" w:type="dxa"/>
            <w:tcBorders>
              <w:left w:val="single" w:sz="4" w:space="0" w:color="000000" w:themeColor="text1"/>
              <w:bottom w:val="single" w:sz="4" w:space="0" w:color="000000" w:themeColor="text1"/>
              <w:right w:val="single" w:sz="4" w:space="0" w:color="000000" w:themeColor="text1"/>
            </w:tcBorders>
          </w:tcPr>
          <w:p w14:paraId="1AA70E3F" w14:textId="77777777" w:rsidR="00321DD4" w:rsidRPr="009359D4" w:rsidRDefault="00321DD4" w:rsidP="63C7A9B7">
            <w:pPr>
              <w:spacing w:line="240" w:lineRule="exact"/>
              <w:rPr>
                <w:rFonts w:ascii="Arial" w:hAnsi="Arial" w:cs="Arial"/>
                <w:sz w:val="22"/>
                <w:szCs w:val="22"/>
              </w:rPr>
            </w:pPr>
          </w:p>
        </w:tc>
      </w:tr>
      <w:tr w:rsidR="001A33F8" w14:paraId="421690AF" w14:textId="77777777" w:rsidTr="006F6E43">
        <w:trPr>
          <w:trHeight w:val="300"/>
        </w:trPr>
        <w:tc>
          <w:tcPr>
            <w:tcW w:w="1620" w:type="dxa"/>
            <w:tcBorders>
              <w:left w:val="single" w:sz="4" w:space="0" w:color="000000" w:themeColor="text1"/>
              <w:bottom w:val="single" w:sz="4" w:space="0" w:color="000000" w:themeColor="text1"/>
            </w:tcBorders>
          </w:tcPr>
          <w:p w14:paraId="0A66FDF4" w14:textId="77777777" w:rsidR="001A33F8" w:rsidRPr="009359D4" w:rsidRDefault="001A33F8" w:rsidP="63C7A9B7">
            <w:pPr>
              <w:spacing w:line="240" w:lineRule="exact"/>
              <w:rPr>
                <w:rFonts w:ascii="Arial" w:hAnsi="Arial" w:cs="Arial"/>
                <w:sz w:val="22"/>
                <w:szCs w:val="22"/>
              </w:rPr>
            </w:pPr>
          </w:p>
        </w:tc>
        <w:tc>
          <w:tcPr>
            <w:tcW w:w="7030" w:type="dxa"/>
            <w:tcBorders>
              <w:left w:val="single" w:sz="4" w:space="0" w:color="000000" w:themeColor="text1"/>
              <w:bottom w:val="single" w:sz="4" w:space="0" w:color="000000" w:themeColor="text1"/>
              <w:right w:val="single" w:sz="4" w:space="0" w:color="000000" w:themeColor="text1"/>
            </w:tcBorders>
          </w:tcPr>
          <w:p w14:paraId="2C2928FF" w14:textId="77777777" w:rsidR="001A33F8" w:rsidRPr="009359D4" w:rsidRDefault="001A33F8" w:rsidP="63C7A9B7">
            <w:pPr>
              <w:spacing w:line="240" w:lineRule="exact"/>
              <w:rPr>
                <w:rFonts w:ascii="Arial" w:hAnsi="Arial" w:cs="Arial"/>
                <w:sz w:val="22"/>
                <w:szCs w:val="22"/>
              </w:rPr>
            </w:pPr>
          </w:p>
        </w:tc>
      </w:tr>
      <w:tr w:rsidR="00321DD4" w14:paraId="1BF6E568" w14:textId="77777777" w:rsidTr="006F6E43">
        <w:trPr>
          <w:trHeight w:val="300"/>
        </w:trPr>
        <w:tc>
          <w:tcPr>
            <w:tcW w:w="1620" w:type="dxa"/>
            <w:tcBorders>
              <w:left w:val="single" w:sz="4" w:space="0" w:color="000000" w:themeColor="text1"/>
              <w:bottom w:val="single" w:sz="4" w:space="0" w:color="000000" w:themeColor="text1"/>
            </w:tcBorders>
          </w:tcPr>
          <w:p w14:paraId="3FB886B4" w14:textId="1E0EE970" w:rsidR="00321DD4" w:rsidRPr="009359D4" w:rsidRDefault="00F20CC3" w:rsidP="63C7A9B7">
            <w:pPr>
              <w:spacing w:line="240" w:lineRule="exact"/>
              <w:rPr>
                <w:rFonts w:ascii="Arial" w:hAnsi="Arial" w:cs="Arial"/>
                <w:sz w:val="22"/>
                <w:szCs w:val="22"/>
              </w:rPr>
            </w:pPr>
            <w:r w:rsidRPr="009359D4">
              <w:rPr>
                <w:rFonts w:ascii="Arial" w:hAnsi="Arial" w:cs="Arial"/>
                <w:sz w:val="22"/>
                <w:szCs w:val="22"/>
              </w:rPr>
              <w:t>MMC/MNC</w:t>
            </w:r>
          </w:p>
        </w:tc>
        <w:tc>
          <w:tcPr>
            <w:tcW w:w="7030" w:type="dxa"/>
            <w:tcBorders>
              <w:left w:val="single" w:sz="4" w:space="0" w:color="000000" w:themeColor="text1"/>
              <w:bottom w:val="single" w:sz="4" w:space="0" w:color="000000" w:themeColor="text1"/>
              <w:right w:val="single" w:sz="4" w:space="0" w:color="000000" w:themeColor="text1"/>
            </w:tcBorders>
          </w:tcPr>
          <w:p w14:paraId="25146F19" w14:textId="0E2FDD7F" w:rsidR="00321DD4" w:rsidRPr="009359D4" w:rsidRDefault="001C0530" w:rsidP="63C7A9B7">
            <w:pPr>
              <w:spacing w:line="240" w:lineRule="exact"/>
              <w:rPr>
                <w:rFonts w:ascii="Arial" w:hAnsi="Arial" w:cs="Arial"/>
                <w:sz w:val="22"/>
                <w:szCs w:val="22"/>
              </w:rPr>
            </w:pPr>
            <w:r w:rsidRPr="009359D4">
              <w:rPr>
                <w:rFonts w:ascii="Arial" w:hAnsi="Arial" w:cs="Arial"/>
                <w:sz w:val="22"/>
                <w:szCs w:val="22"/>
              </w:rPr>
              <w:t>Mobile Country Code / Mobile Network Code – Identifiers used to distinguish mobile operators and their networks.</w:t>
            </w:r>
          </w:p>
        </w:tc>
      </w:tr>
      <w:tr w:rsidR="00321DD4" w14:paraId="41DCF1A1" w14:textId="77777777" w:rsidTr="006F6E43">
        <w:trPr>
          <w:trHeight w:val="300"/>
        </w:trPr>
        <w:tc>
          <w:tcPr>
            <w:tcW w:w="1620" w:type="dxa"/>
            <w:tcBorders>
              <w:left w:val="single" w:sz="4" w:space="0" w:color="000000" w:themeColor="text1"/>
              <w:bottom w:val="single" w:sz="4" w:space="0" w:color="000000" w:themeColor="text1"/>
            </w:tcBorders>
          </w:tcPr>
          <w:p w14:paraId="2EE4F592" w14:textId="730E18A7" w:rsidR="00321DD4" w:rsidRPr="009359D4" w:rsidRDefault="001C0530" w:rsidP="63C7A9B7">
            <w:pPr>
              <w:spacing w:line="240" w:lineRule="exact"/>
              <w:rPr>
                <w:rFonts w:ascii="Arial" w:hAnsi="Arial" w:cs="Arial"/>
                <w:sz w:val="22"/>
                <w:szCs w:val="22"/>
              </w:rPr>
            </w:pPr>
            <w:r w:rsidRPr="009359D4">
              <w:rPr>
                <w:rFonts w:ascii="Arial" w:hAnsi="Arial" w:cs="Arial"/>
                <w:sz w:val="22"/>
                <w:szCs w:val="22"/>
              </w:rPr>
              <w:t>STL</w:t>
            </w:r>
          </w:p>
        </w:tc>
        <w:tc>
          <w:tcPr>
            <w:tcW w:w="7030" w:type="dxa"/>
            <w:tcBorders>
              <w:left w:val="single" w:sz="4" w:space="0" w:color="000000" w:themeColor="text1"/>
              <w:bottom w:val="single" w:sz="4" w:space="0" w:color="000000" w:themeColor="text1"/>
              <w:right w:val="single" w:sz="4" w:space="0" w:color="000000" w:themeColor="text1"/>
            </w:tcBorders>
          </w:tcPr>
          <w:p w14:paraId="20ADAD45" w14:textId="268228CB" w:rsidR="00321DD4" w:rsidRPr="009359D4" w:rsidRDefault="00EF59E4" w:rsidP="63C7A9B7">
            <w:pPr>
              <w:spacing w:line="240" w:lineRule="exact"/>
              <w:rPr>
                <w:rFonts w:ascii="Arial" w:hAnsi="Arial" w:cs="Arial"/>
                <w:sz w:val="22"/>
                <w:szCs w:val="22"/>
              </w:rPr>
            </w:pPr>
            <w:r w:rsidRPr="009359D4">
              <w:rPr>
                <w:rFonts w:ascii="Arial" w:hAnsi="Arial" w:cs="Arial"/>
                <w:sz w:val="22"/>
                <w:szCs w:val="22"/>
              </w:rPr>
              <w:t>Standard Template Library – A collection of C++ template classes to provide general-purpose classes and functions.</w:t>
            </w:r>
          </w:p>
        </w:tc>
      </w:tr>
      <w:tr w:rsidR="00321DD4" w14:paraId="07573B8F" w14:textId="77777777" w:rsidTr="006F6E43">
        <w:trPr>
          <w:trHeight w:val="300"/>
        </w:trPr>
        <w:tc>
          <w:tcPr>
            <w:tcW w:w="1620" w:type="dxa"/>
            <w:tcBorders>
              <w:left w:val="single" w:sz="4" w:space="0" w:color="000000" w:themeColor="text1"/>
              <w:bottom w:val="single" w:sz="4" w:space="0" w:color="000000" w:themeColor="text1"/>
            </w:tcBorders>
          </w:tcPr>
          <w:p w14:paraId="65DC6A54" w14:textId="2A81B3C6" w:rsidR="00321DD4" w:rsidRPr="009359D4" w:rsidRDefault="00EF59E4" w:rsidP="63C7A9B7">
            <w:pPr>
              <w:spacing w:line="240" w:lineRule="exact"/>
              <w:rPr>
                <w:rFonts w:ascii="Arial" w:hAnsi="Arial" w:cs="Arial"/>
                <w:sz w:val="22"/>
                <w:szCs w:val="22"/>
              </w:rPr>
            </w:pPr>
            <w:r w:rsidRPr="009359D4">
              <w:rPr>
                <w:rFonts w:ascii="Arial" w:hAnsi="Arial" w:cs="Arial"/>
                <w:sz w:val="22"/>
                <w:szCs w:val="22"/>
              </w:rPr>
              <w:t>FATAL</w:t>
            </w:r>
          </w:p>
        </w:tc>
        <w:tc>
          <w:tcPr>
            <w:tcW w:w="7030" w:type="dxa"/>
            <w:tcBorders>
              <w:left w:val="single" w:sz="4" w:space="0" w:color="000000" w:themeColor="text1"/>
              <w:bottom w:val="single" w:sz="4" w:space="0" w:color="000000" w:themeColor="text1"/>
              <w:right w:val="single" w:sz="4" w:space="0" w:color="000000" w:themeColor="text1"/>
            </w:tcBorders>
          </w:tcPr>
          <w:p w14:paraId="53E806BC" w14:textId="4BFE68FF" w:rsidR="00321DD4" w:rsidRPr="009359D4" w:rsidRDefault="00033FF6" w:rsidP="63C7A9B7">
            <w:pPr>
              <w:spacing w:line="240" w:lineRule="exact"/>
              <w:rPr>
                <w:rFonts w:ascii="Arial" w:hAnsi="Arial" w:cs="Arial"/>
                <w:sz w:val="22"/>
                <w:szCs w:val="22"/>
              </w:rPr>
            </w:pPr>
            <w:r w:rsidRPr="009359D4">
              <w:rPr>
                <w:rFonts w:ascii="Arial" w:hAnsi="Arial" w:cs="Arial"/>
                <w:sz w:val="22"/>
                <w:szCs w:val="22"/>
              </w:rPr>
              <w:t>A log level indicating critical errors that cause system failure.</w:t>
            </w:r>
          </w:p>
        </w:tc>
      </w:tr>
      <w:tr w:rsidR="00177235" w14:paraId="74C11785" w14:textId="77777777" w:rsidTr="006F6E43">
        <w:trPr>
          <w:trHeight w:val="300"/>
        </w:trPr>
        <w:tc>
          <w:tcPr>
            <w:tcW w:w="1620" w:type="dxa"/>
            <w:tcBorders>
              <w:left w:val="single" w:sz="4" w:space="0" w:color="000000" w:themeColor="text1"/>
              <w:bottom w:val="single" w:sz="4" w:space="0" w:color="000000" w:themeColor="text1"/>
            </w:tcBorders>
          </w:tcPr>
          <w:p w14:paraId="13FB2DDC" w14:textId="733BC2A4" w:rsidR="00177235" w:rsidRPr="009359D4" w:rsidRDefault="00177235" w:rsidP="00177235">
            <w:pPr>
              <w:spacing w:line="240" w:lineRule="exact"/>
              <w:rPr>
                <w:rFonts w:ascii="Arial" w:hAnsi="Arial" w:cs="Arial"/>
                <w:sz w:val="22"/>
                <w:szCs w:val="22"/>
              </w:rPr>
            </w:pPr>
            <w:r w:rsidRPr="009359D4">
              <w:rPr>
                <w:rFonts w:ascii="Arial" w:hAnsi="Arial" w:cs="Arial"/>
                <w:sz w:val="22"/>
                <w:szCs w:val="22"/>
              </w:rPr>
              <w:t>ERROR</w:t>
            </w:r>
          </w:p>
        </w:tc>
        <w:tc>
          <w:tcPr>
            <w:tcW w:w="7030" w:type="dxa"/>
            <w:tcBorders>
              <w:left w:val="single" w:sz="4" w:space="0" w:color="000000" w:themeColor="text1"/>
              <w:bottom w:val="single" w:sz="4" w:space="0" w:color="000000" w:themeColor="text1"/>
              <w:right w:val="single" w:sz="4" w:space="0" w:color="000000" w:themeColor="text1"/>
            </w:tcBorders>
          </w:tcPr>
          <w:p w14:paraId="261AFF4E" w14:textId="3FEB9C1E" w:rsidR="00177235" w:rsidRPr="009359D4" w:rsidRDefault="00177235" w:rsidP="00177235">
            <w:pPr>
              <w:spacing w:line="240" w:lineRule="exact"/>
              <w:rPr>
                <w:rFonts w:ascii="Arial" w:hAnsi="Arial" w:cs="Arial"/>
                <w:sz w:val="22"/>
                <w:szCs w:val="22"/>
              </w:rPr>
            </w:pPr>
            <w:r w:rsidRPr="009359D4">
              <w:rPr>
                <w:rFonts w:ascii="Arial" w:hAnsi="Arial" w:cs="Arial"/>
                <w:sz w:val="22"/>
                <w:szCs w:val="22"/>
              </w:rPr>
              <w:t>A log level for non-critical issues requiring attention.</w:t>
            </w:r>
          </w:p>
        </w:tc>
      </w:tr>
      <w:tr w:rsidR="00177235" w14:paraId="72DDF477" w14:textId="77777777" w:rsidTr="006F6E43">
        <w:trPr>
          <w:trHeight w:val="300"/>
        </w:trPr>
        <w:tc>
          <w:tcPr>
            <w:tcW w:w="1620" w:type="dxa"/>
            <w:tcBorders>
              <w:left w:val="single" w:sz="4" w:space="0" w:color="000000" w:themeColor="text1"/>
              <w:bottom w:val="single" w:sz="4" w:space="0" w:color="000000" w:themeColor="text1"/>
            </w:tcBorders>
          </w:tcPr>
          <w:p w14:paraId="7B807A4E" w14:textId="0D9CA4C3" w:rsidR="00177235" w:rsidRPr="009359D4" w:rsidRDefault="00177235" w:rsidP="00177235">
            <w:pPr>
              <w:spacing w:line="240" w:lineRule="exact"/>
              <w:rPr>
                <w:rFonts w:ascii="Arial" w:hAnsi="Arial" w:cs="Arial"/>
                <w:sz w:val="22"/>
                <w:szCs w:val="22"/>
              </w:rPr>
            </w:pPr>
            <w:r w:rsidRPr="009359D4">
              <w:rPr>
                <w:rFonts w:ascii="Arial" w:hAnsi="Arial" w:cs="Arial"/>
                <w:sz w:val="22"/>
                <w:szCs w:val="22"/>
              </w:rPr>
              <w:t>WARNING</w:t>
            </w:r>
          </w:p>
        </w:tc>
        <w:tc>
          <w:tcPr>
            <w:tcW w:w="7030" w:type="dxa"/>
            <w:tcBorders>
              <w:left w:val="single" w:sz="4" w:space="0" w:color="000000" w:themeColor="text1"/>
              <w:bottom w:val="single" w:sz="4" w:space="0" w:color="000000" w:themeColor="text1"/>
              <w:right w:val="single" w:sz="4" w:space="0" w:color="000000" w:themeColor="text1"/>
            </w:tcBorders>
          </w:tcPr>
          <w:p w14:paraId="0AE0F32E" w14:textId="49E497AC" w:rsidR="00177235" w:rsidRPr="009359D4" w:rsidRDefault="00A26E30" w:rsidP="00177235">
            <w:pPr>
              <w:spacing w:line="240" w:lineRule="exact"/>
              <w:rPr>
                <w:rFonts w:ascii="Arial" w:hAnsi="Arial" w:cs="Arial"/>
                <w:sz w:val="22"/>
                <w:szCs w:val="22"/>
              </w:rPr>
            </w:pPr>
            <w:r w:rsidRPr="009359D4">
              <w:rPr>
                <w:rFonts w:ascii="Arial" w:hAnsi="Arial" w:cs="Arial"/>
                <w:sz w:val="22"/>
                <w:szCs w:val="22"/>
              </w:rPr>
              <w:t>A log level indicating potential issues that may affect performance.</w:t>
            </w:r>
          </w:p>
        </w:tc>
      </w:tr>
      <w:tr w:rsidR="00177235" w14:paraId="3AD09BE8" w14:textId="77777777" w:rsidTr="006F6E43">
        <w:trPr>
          <w:trHeight w:val="300"/>
        </w:trPr>
        <w:tc>
          <w:tcPr>
            <w:tcW w:w="1620" w:type="dxa"/>
            <w:tcBorders>
              <w:left w:val="single" w:sz="4" w:space="0" w:color="000000" w:themeColor="text1"/>
              <w:bottom w:val="single" w:sz="4" w:space="0" w:color="000000" w:themeColor="text1"/>
            </w:tcBorders>
          </w:tcPr>
          <w:p w14:paraId="28319AC1" w14:textId="31A0E5AC" w:rsidR="00177235" w:rsidRPr="009359D4" w:rsidRDefault="005812FE" w:rsidP="00177235">
            <w:pPr>
              <w:spacing w:line="240" w:lineRule="exact"/>
              <w:rPr>
                <w:rFonts w:ascii="Arial" w:hAnsi="Arial" w:cs="Arial"/>
                <w:sz w:val="22"/>
                <w:szCs w:val="22"/>
              </w:rPr>
            </w:pPr>
            <w:r w:rsidRPr="009359D4">
              <w:rPr>
                <w:rFonts w:ascii="Arial" w:hAnsi="Arial" w:cs="Arial"/>
                <w:sz w:val="22"/>
                <w:szCs w:val="22"/>
              </w:rPr>
              <w:t>INFO</w:t>
            </w:r>
          </w:p>
        </w:tc>
        <w:tc>
          <w:tcPr>
            <w:tcW w:w="7030" w:type="dxa"/>
            <w:tcBorders>
              <w:left w:val="single" w:sz="4" w:space="0" w:color="000000" w:themeColor="text1"/>
              <w:bottom w:val="single" w:sz="4" w:space="0" w:color="000000" w:themeColor="text1"/>
              <w:right w:val="single" w:sz="4" w:space="0" w:color="000000" w:themeColor="text1"/>
            </w:tcBorders>
          </w:tcPr>
          <w:p w14:paraId="120A93B1" w14:textId="3E6A2B72" w:rsidR="00177235" w:rsidRPr="009359D4" w:rsidRDefault="00C66284" w:rsidP="00177235">
            <w:pPr>
              <w:spacing w:line="240" w:lineRule="exact"/>
              <w:rPr>
                <w:rFonts w:ascii="Arial" w:hAnsi="Arial" w:cs="Arial"/>
                <w:sz w:val="22"/>
                <w:szCs w:val="22"/>
              </w:rPr>
            </w:pPr>
            <w:r w:rsidRPr="009359D4">
              <w:rPr>
                <w:rFonts w:ascii="Arial" w:hAnsi="Arial" w:cs="Arial"/>
                <w:sz w:val="22"/>
                <w:szCs w:val="22"/>
              </w:rPr>
              <w:t>A log level for general operational messages.</w:t>
            </w:r>
          </w:p>
        </w:tc>
      </w:tr>
      <w:tr w:rsidR="00321DD4" w:rsidRPr="003602B9" w14:paraId="2C87D31A" w14:textId="77777777" w:rsidTr="006F6E43">
        <w:trPr>
          <w:trHeight w:val="300"/>
        </w:trPr>
        <w:tc>
          <w:tcPr>
            <w:tcW w:w="1620" w:type="dxa"/>
            <w:tcBorders>
              <w:left w:val="single" w:sz="4" w:space="0" w:color="000000" w:themeColor="text1"/>
              <w:bottom w:val="single" w:sz="4" w:space="0" w:color="000000" w:themeColor="text1"/>
            </w:tcBorders>
          </w:tcPr>
          <w:p w14:paraId="2CDE2B70" w14:textId="1683C648" w:rsidR="00321DD4" w:rsidRPr="009359D4" w:rsidRDefault="00C66284" w:rsidP="00140A70">
            <w:pPr>
              <w:snapToGrid w:val="0"/>
              <w:spacing w:line="240" w:lineRule="exact"/>
              <w:ind w:right="-21"/>
              <w:rPr>
                <w:rFonts w:ascii="Arial" w:hAnsi="Arial" w:cs="Arial"/>
                <w:sz w:val="22"/>
                <w:szCs w:val="22"/>
              </w:rPr>
            </w:pPr>
            <w:r w:rsidRPr="009359D4">
              <w:rPr>
                <w:rFonts w:ascii="Arial" w:hAnsi="Arial" w:cs="Arial"/>
                <w:sz w:val="22"/>
                <w:szCs w:val="22"/>
              </w:rPr>
              <w:lastRenderedPageBreak/>
              <w:t>DEBUG</w:t>
            </w:r>
          </w:p>
        </w:tc>
        <w:tc>
          <w:tcPr>
            <w:tcW w:w="7030" w:type="dxa"/>
            <w:tcBorders>
              <w:left w:val="single" w:sz="4" w:space="0" w:color="000000" w:themeColor="text1"/>
              <w:bottom w:val="single" w:sz="4" w:space="0" w:color="000000" w:themeColor="text1"/>
              <w:right w:val="single" w:sz="4" w:space="0" w:color="000000" w:themeColor="text1"/>
            </w:tcBorders>
          </w:tcPr>
          <w:p w14:paraId="6235298C" w14:textId="37DAA1FB" w:rsidR="00321DD4" w:rsidRPr="009359D4" w:rsidRDefault="006B0A63" w:rsidP="00140A70">
            <w:pPr>
              <w:snapToGrid w:val="0"/>
              <w:spacing w:line="240" w:lineRule="exact"/>
              <w:ind w:right="691"/>
              <w:rPr>
                <w:rFonts w:ascii="Arial" w:hAnsi="Arial" w:cs="Arial"/>
                <w:sz w:val="22"/>
                <w:szCs w:val="22"/>
              </w:rPr>
            </w:pPr>
            <w:r w:rsidRPr="009359D4">
              <w:rPr>
                <w:rFonts w:ascii="Arial" w:hAnsi="Arial" w:cs="Arial"/>
                <w:sz w:val="22"/>
                <w:szCs w:val="22"/>
              </w:rPr>
              <w:t>A log level for detailed diagnostic messages useful during development and troubleshooting.</w:t>
            </w: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10EDC734" w14:textId="485CDA1D" w:rsidR="002E66F4" w:rsidRPr="002E66F4" w:rsidRDefault="0CB9DE73" w:rsidP="63C7A9B7">
      <w:pPr>
        <w:pStyle w:val="InfoBlue"/>
        <w:jc w:val="both"/>
        <w:rPr>
          <w:rFonts w:ascii="Arial" w:hAnsi="Arial" w:cs="Arial"/>
          <w:color w:val="auto"/>
          <w:sz w:val="22"/>
          <w:szCs w:val="22"/>
        </w:rPr>
      </w:pPr>
      <w:r w:rsidRPr="63C7A9B7">
        <w:rPr>
          <w:rFonts w:ascii="Arial" w:hAnsi="Arial" w:cs="Arial"/>
          <w:i w:val="0"/>
          <w:color w:val="auto"/>
          <w:sz w:val="22"/>
          <w:szCs w:val="22"/>
        </w:rPr>
        <w:t xml:space="preserve">The Call Data Record (CDR) project aims to establish a robust client-server application designed for cellular service providers to efficiently manage and process CDR files. This system facilitates essential functionalities, including user registration, authentication, and comprehensive billing management by handling various charging events, such as voice calls and SMS messages. By leveraging multithreading, the project will enable simultaneous processing of Customer Billing and </w:t>
      </w:r>
      <w:proofErr w:type="spellStart"/>
      <w:r w:rsidRPr="63C7A9B7">
        <w:rPr>
          <w:rFonts w:ascii="Arial" w:hAnsi="Arial" w:cs="Arial"/>
          <w:i w:val="0"/>
          <w:color w:val="auto"/>
          <w:sz w:val="22"/>
          <w:szCs w:val="22"/>
        </w:rPr>
        <w:t>Interoperator</w:t>
      </w:r>
      <w:proofErr w:type="spellEnd"/>
      <w:r w:rsidRPr="63C7A9B7">
        <w:rPr>
          <w:rFonts w:ascii="Arial" w:hAnsi="Arial" w:cs="Arial"/>
          <w:i w:val="0"/>
          <w:color w:val="auto"/>
          <w:sz w:val="22"/>
          <w:szCs w:val="22"/>
        </w:rPr>
        <w:t xml:space="preserve"> Settlement Billing, thereby optimizing performance and enhancing responsiveness. Ultimately, this initiative seeks to improve billing accuracy and streamline user interactions through efficient data retrieval and reporting capabilities.</w:t>
      </w:r>
    </w:p>
    <w:p w14:paraId="4349B718" w14:textId="37ADB22F" w:rsidR="002E66F4" w:rsidRPr="002E66F4" w:rsidRDefault="002E66F4" w:rsidP="63C7A9B7">
      <w:pPr>
        <w:pStyle w:val="BodyText"/>
      </w:pPr>
    </w:p>
    <w:p w14:paraId="28DD213B" w14:textId="302E1C29" w:rsidR="002E66F4" w:rsidRPr="009359D4" w:rsidRDefault="009B0A63" w:rsidP="009359D4">
      <w:pPr>
        <w:pStyle w:val="Heading2"/>
      </w:pPr>
      <w:bookmarkStart w:id="13" w:name="_Toc207768242"/>
      <w:bookmarkStart w:id="14" w:name="_Toc368912252"/>
      <w:r w:rsidRPr="003602B9">
        <w:t>Key Project Objectives</w:t>
      </w:r>
      <w:bookmarkEnd w:id="13"/>
      <w:bookmarkEnd w:id="14"/>
    </w:p>
    <w:p w14:paraId="0400C097" w14:textId="07C5F8D4" w:rsidR="002E66F4" w:rsidRPr="002E66F4" w:rsidRDefault="328D6DC1" w:rsidP="63C7A9B7">
      <w:pPr>
        <w:pStyle w:val="InfoBlue"/>
        <w:jc w:val="both"/>
        <w:rPr>
          <w:rFonts w:ascii="Arial" w:hAnsi="Arial" w:cs="Arial"/>
          <w:i w:val="0"/>
          <w:color w:val="auto"/>
          <w:sz w:val="22"/>
          <w:szCs w:val="22"/>
        </w:rPr>
      </w:pPr>
      <w:r w:rsidRPr="63C7A9B7">
        <w:rPr>
          <w:rFonts w:ascii="Arial" w:hAnsi="Arial" w:cs="Arial"/>
          <w:i w:val="0"/>
          <w:color w:val="auto"/>
          <w:sz w:val="22"/>
          <w:szCs w:val="22"/>
        </w:rPr>
        <w:t xml:space="preserve">The key objectives of the Call Data Record (CDR) project are as follows: </w:t>
      </w:r>
    </w:p>
    <w:p w14:paraId="321021A1" w14:textId="0A145E69"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User Management:</w:t>
      </w:r>
      <w:r w:rsidRPr="63C7A9B7">
        <w:rPr>
          <w:rFonts w:ascii="Arial" w:hAnsi="Arial" w:cs="Arial"/>
          <w:i w:val="0"/>
          <w:color w:val="auto"/>
          <w:sz w:val="22"/>
          <w:szCs w:val="22"/>
        </w:rPr>
        <w:t xml:space="preserve"> Implement a secure client-server connection that allows users to register and authenticate through a streamlined </w:t>
      </w:r>
      <w:proofErr w:type="spellStart"/>
      <w:r w:rsidRPr="63C7A9B7">
        <w:rPr>
          <w:rFonts w:ascii="Arial" w:hAnsi="Arial" w:cs="Arial"/>
          <w:i w:val="0"/>
          <w:color w:val="auto"/>
          <w:sz w:val="22"/>
          <w:szCs w:val="22"/>
        </w:rPr>
        <w:t>SignUp</w:t>
      </w:r>
      <w:proofErr w:type="spellEnd"/>
      <w:r w:rsidRPr="63C7A9B7">
        <w:rPr>
          <w:rFonts w:ascii="Arial" w:hAnsi="Arial" w:cs="Arial"/>
          <w:i w:val="0"/>
          <w:color w:val="auto"/>
          <w:sz w:val="22"/>
          <w:szCs w:val="22"/>
        </w:rPr>
        <w:t xml:space="preserve"> and Login process.</w:t>
      </w:r>
    </w:p>
    <w:p w14:paraId="28875B39" w14:textId="77777777" w:rsidR="003F3C21" w:rsidRPr="003F3C21" w:rsidRDefault="003F3C21" w:rsidP="003F3C21">
      <w:pPr>
        <w:pStyle w:val="BodyText"/>
      </w:pPr>
    </w:p>
    <w:p w14:paraId="60E42415" w14:textId="529EC798"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CDR Processing:</w:t>
      </w:r>
      <w:r w:rsidRPr="63C7A9B7">
        <w:rPr>
          <w:rFonts w:ascii="Arial" w:hAnsi="Arial" w:cs="Arial"/>
          <w:i w:val="0"/>
          <w:color w:val="auto"/>
          <w:sz w:val="22"/>
          <w:szCs w:val="22"/>
        </w:rPr>
        <w:t xml:space="preserve"> Enable efficient processing of CDR files for both Customer Billing and </w:t>
      </w:r>
      <w:proofErr w:type="spellStart"/>
      <w:r w:rsidRPr="63C7A9B7">
        <w:rPr>
          <w:rFonts w:ascii="Arial" w:hAnsi="Arial" w:cs="Arial"/>
          <w:i w:val="0"/>
          <w:color w:val="auto"/>
          <w:sz w:val="22"/>
          <w:szCs w:val="22"/>
        </w:rPr>
        <w:t>Interoperator</w:t>
      </w:r>
      <w:proofErr w:type="spellEnd"/>
      <w:r w:rsidRPr="63C7A9B7">
        <w:rPr>
          <w:rFonts w:ascii="Arial" w:hAnsi="Arial" w:cs="Arial"/>
          <w:i w:val="0"/>
          <w:color w:val="auto"/>
          <w:sz w:val="22"/>
          <w:szCs w:val="22"/>
        </w:rPr>
        <w:t xml:space="preserve"> Settlement Billing using multithreading to enhance performance and reduce processing time.</w:t>
      </w:r>
    </w:p>
    <w:p w14:paraId="1E11666E" w14:textId="38785BB2" w:rsidR="002E66F4" w:rsidRPr="002E66F4" w:rsidRDefault="002E66F4" w:rsidP="00782B1C">
      <w:pPr>
        <w:pStyle w:val="InfoBlue"/>
        <w:ind w:firstLine="60"/>
        <w:jc w:val="both"/>
        <w:rPr>
          <w:rFonts w:ascii="Arial" w:hAnsi="Arial" w:cs="Arial"/>
          <w:i w:val="0"/>
          <w:color w:val="auto"/>
          <w:sz w:val="22"/>
          <w:szCs w:val="22"/>
        </w:rPr>
      </w:pPr>
    </w:p>
    <w:p w14:paraId="024775F8" w14:textId="1578C87A"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Data Storage:</w:t>
      </w:r>
      <w:r w:rsidRPr="63C7A9B7">
        <w:rPr>
          <w:rFonts w:ascii="Arial" w:hAnsi="Arial" w:cs="Arial"/>
          <w:i w:val="0"/>
          <w:color w:val="auto"/>
          <w:sz w:val="22"/>
          <w:szCs w:val="22"/>
        </w:rPr>
        <w:t xml:space="preserve"> Utilize STL containers to effectively manage and store processed billing information for easy retrieval and reporting.</w:t>
      </w:r>
    </w:p>
    <w:p w14:paraId="37CA7926" w14:textId="7C6299EC" w:rsidR="002E66F4" w:rsidRPr="002E66F4" w:rsidRDefault="002E66F4" w:rsidP="00782B1C">
      <w:pPr>
        <w:pStyle w:val="InfoBlue"/>
        <w:ind w:firstLine="60"/>
        <w:jc w:val="both"/>
        <w:rPr>
          <w:rFonts w:ascii="Arial" w:hAnsi="Arial" w:cs="Arial"/>
          <w:i w:val="0"/>
          <w:color w:val="auto"/>
          <w:sz w:val="22"/>
          <w:szCs w:val="22"/>
        </w:rPr>
      </w:pPr>
    </w:p>
    <w:p w14:paraId="2F7AA27D" w14:textId="42CC98C8"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User Interaction:</w:t>
      </w:r>
      <w:r w:rsidRPr="63C7A9B7">
        <w:rPr>
          <w:rFonts w:ascii="Arial" w:hAnsi="Arial" w:cs="Arial"/>
          <w:i w:val="0"/>
          <w:color w:val="auto"/>
          <w:sz w:val="22"/>
          <w:szCs w:val="22"/>
        </w:rPr>
        <w:t xml:space="preserve"> Provide a user-friendly interface for clients to access, search, and print billing information, including detailed records for specific MSISDNs and operator IDs.</w:t>
      </w:r>
    </w:p>
    <w:p w14:paraId="302D05E5" w14:textId="6DB7DFE7" w:rsidR="002E66F4" w:rsidRPr="002E66F4" w:rsidRDefault="002E66F4" w:rsidP="00782B1C">
      <w:pPr>
        <w:pStyle w:val="InfoBlue"/>
        <w:ind w:firstLine="60"/>
        <w:jc w:val="both"/>
        <w:rPr>
          <w:rFonts w:ascii="Arial" w:hAnsi="Arial" w:cs="Arial"/>
          <w:i w:val="0"/>
          <w:color w:val="auto"/>
          <w:sz w:val="22"/>
          <w:szCs w:val="22"/>
        </w:rPr>
      </w:pPr>
    </w:p>
    <w:p w14:paraId="377B077E" w14:textId="06570FA1"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Logging and Monitoring:</w:t>
      </w:r>
      <w:r w:rsidRPr="63C7A9B7">
        <w:rPr>
          <w:rFonts w:ascii="Arial" w:hAnsi="Arial" w:cs="Arial"/>
          <w:i w:val="0"/>
          <w:color w:val="auto"/>
          <w:sz w:val="22"/>
          <w:szCs w:val="22"/>
        </w:rPr>
        <w:t xml:space="preserve"> Integrate a comprehensive logging mechanism with multiple levels (FATAL, ERROR, WARNING, INFO, DEBUG) to facilitate monitoring and troubleshooting.</w:t>
      </w:r>
    </w:p>
    <w:p w14:paraId="080C55B6" w14:textId="421593C9" w:rsidR="002E66F4" w:rsidRPr="002E66F4" w:rsidRDefault="002E66F4" w:rsidP="00782B1C">
      <w:pPr>
        <w:pStyle w:val="InfoBlue"/>
        <w:ind w:firstLine="60"/>
        <w:jc w:val="both"/>
        <w:rPr>
          <w:rFonts w:ascii="Arial" w:hAnsi="Arial" w:cs="Arial"/>
          <w:i w:val="0"/>
          <w:color w:val="auto"/>
          <w:sz w:val="22"/>
          <w:szCs w:val="22"/>
        </w:rPr>
      </w:pPr>
    </w:p>
    <w:p w14:paraId="1DA10C65" w14:textId="2813E0F3"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Local File System Integration:</w:t>
      </w:r>
      <w:r w:rsidRPr="63C7A9B7">
        <w:rPr>
          <w:rFonts w:ascii="Arial" w:hAnsi="Arial" w:cs="Arial"/>
          <w:i w:val="0"/>
          <w:color w:val="auto"/>
          <w:sz w:val="22"/>
          <w:szCs w:val="22"/>
        </w:rPr>
        <w:t xml:space="preserve"> Ensure that all user data and billing information are securely managed within the local file system for accessibility and data integrity. </w:t>
      </w:r>
    </w:p>
    <w:p w14:paraId="2B5994BE" w14:textId="10B68C3A" w:rsidR="002E66F4" w:rsidRPr="002E66F4" w:rsidRDefault="328D6DC1" w:rsidP="00C26C21">
      <w:pPr>
        <w:pStyle w:val="InfoBlue"/>
        <w:jc w:val="both"/>
        <w:rPr>
          <w:rFonts w:ascii="Arial" w:hAnsi="Arial" w:cs="Arial"/>
          <w:i w:val="0"/>
          <w:color w:val="auto"/>
          <w:sz w:val="22"/>
          <w:szCs w:val="22"/>
        </w:rPr>
      </w:pPr>
      <w:r w:rsidRPr="63C7A9B7">
        <w:rPr>
          <w:rFonts w:ascii="Arial" w:hAnsi="Arial" w:cs="Arial"/>
          <w:i w:val="0"/>
          <w:color w:val="auto"/>
          <w:sz w:val="22"/>
          <w:szCs w:val="22"/>
        </w:rPr>
        <w:t xml:space="preserve"> </w:t>
      </w:r>
    </w:p>
    <w:p w14:paraId="28511CDD" w14:textId="04A2574B" w:rsidR="00F840A5" w:rsidRPr="00F840A5" w:rsidRDefault="009B0A63" w:rsidP="00F840A5">
      <w:pPr>
        <w:pStyle w:val="Heading2"/>
        <w:rPr>
          <w:sz w:val="26"/>
          <w:szCs w:val="26"/>
        </w:rPr>
      </w:pPr>
      <w:bookmarkStart w:id="15" w:name="_toc389"/>
      <w:bookmarkStart w:id="16" w:name="_Toc207768243"/>
      <w:bookmarkStart w:id="17" w:name="_Toc368912253"/>
      <w:bookmarkEnd w:id="15"/>
      <w:r w:rsidRPr="00160392">
        <w:rPr>
          <w:sz w:val="26"/>
          <w:szCs w:val="26"/>
        </w:rPr>
        <w:lastRenderedPageBreak/>
        <w:t>Project Scope and Limitation</w:t>
      </w:r>
      <w:bookmarkEnd w:id="16"/>
      <w:bookmarkEnd w:id="17"/>
    </w:p>
    <w:p w14:paraId="6E490FF7" w14:textId="77777777" w:rsidR="00DF7842" w:rsidRPr="00DF7842" w:rsidRDefault="00DF7842" w:rsidP="00DF7842"/>
    <w:p w14:paraId="16410DE5" w14:textId="1D7DD4F6" w:rsidR="00F840A5" w:rsidRPr="00160392" w:rsidRDefault="00F840A5" w:rsidP="0093394A">
      <w:pPr>
        <w:pStyle w:val="InfoBlue"/>
        <w:spacing w:before="240" w:after="0"/>
        <w:jc w:val="both"/>
        <w:rPr>
          <w:rFonts w:ascii="Arial" w:hAnsi="Arial" w:cs="Arial"/>
          <w:b/>
          <w:i w:val="0"/>
          <w:color w:val="000000" w:themeColor="text1"/>
          <w:sz w:val="22"/>
          <w:szCs w:val="22"/>
        </w:rPr>
      </w:pPr>
      <w:r w:rsidRPr="00160392">
        <w:rPr>
          <w:rFonts w:ascii="Arial" w:hAnsi="Arial" w:cs="Arial"/>
          <w:b/>
          <w:i w:val="0"/>
          <w:color w:val="000000" w:themeColor="text1"/>
          <w:sz w:val="22"/>
          <w:szCs w:val="22"/>
        </w:rPr>
        <w:t>Project</w:t>
      </w:r>
      <w:r w:rsidR="6E3F66F1" w:rsidRPr="00160392">
        <w:rPr>
          <w:rFonts w:ascii="Arial" w:hAnsi="Arial" w:cs="Arial"/>
          <w:b/>
          <w:i w:val="0"/>
          <w:color w:val="000000" w:themeColor="text1"/>
          <w:sz w:val="22"/>
          <w:szCs w:val="22"/>
        </w:rPr>
        <w:t xml:space="preserve"> Scope</w:t>
      </w:r>
      <w:r w:rsidR="004817DD" w:rsidRPr="00160392">
        <w:rPr>
          <w:rFonts w:ascii="Arial" w:hAnsi="Arial" w:cs="Arial"/>
          <w:b/>
          <w:i w:val="0"/>
          <w:color w:val="000000" w:themeColor="text1"/>
          <w:sz w:val="22"/>
          <w:szCs w:val="22"/>
        </w:rPr>
        <w:t>:</w:t>
      </w:r>
    </w:p>
    <w:p w14:paraId="1B4A4C98" w14:textId="2E73FFB1"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Client-Server Architecture:</w:t>
      </w:r>
      <w:r w:rsidRPr="63C7A9B7">
        <w:rPr>
          <w:rFonts w:ascii="Arial" w:hAnsi="Arial" w:cs="Arial"/>
          <w:i w:val="0"/>
          <w:color w:val="000000" w:themeColor="text1"/>
          <w:sz w:val="22"/>
          <w:szCs w:val="22"/>
        </w:rPr>
        <w:t xml:space="preserve"> Establish a TCP connection for client-server communication.</w:t>
      </w:r>
    </w:p>
    <w:p w14:paraId="300967B6" w14:textId="1A9CCB8A"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User Management:</w:t>
      </w:r>
      <w:r w:rsidRPr="63C7A9B7">
        <w:rPr>
          <w:rFonts w:ascii="Arial" w:hAnsi="Arial" w:cs="Arial"/>
          <w:i w:val="0"/>
          <w:color w:val="000000" w:themeColor="text1"/>
          <w:sz w:val="22"/>
          <w:szCs w:val="22"/>
        </w:rPr>
        <w:t xml:space="preserve"> Implement sign-up and login functionalities, storing user data in local files.</w:t>
      </w:r>
    </w:p>
    <w:p w14:paraId="4DA60D2B" w14:textId="412DDDCB"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CDR Processing:</w:t>
      </w:r>
      <w:r w:rsidRPr="63C7A9B7">
        <w:rPr>
          <w:rFonts w:ascii="Arial" w:hAnsi="Arial" w:cs="Arial"/>
          <w:i w:val="0"/>
          <w:color w:val="000000" w:themeColor="text1"/>
          <w:sz w:val="22"/>
          <w:szCs w:val="22"/>
        </w:rPr>
        <w:t xml:space="preserve"> Process Call Data Records for Customer Billing and </w:t>
      </w:r>
      <w:proofErr w:type="spellStart"/>
      <w:r w:rsidRPr="63C7A9B7">
        <w:rPr>
          <w:rFonts w:ascii="Arial" w:hAnsi="Arial" w:cs="Arial"/>
          <w:i w:val="0"/>
          <w:color w:val="000000" w:themeColor="text1"/>
          <w:sz w:val="22"/>
          <w:szCs w:val="22"/>
        </w:rPr>
        <w:t>Interoperator</w:t>
      </w:r>
      <w:proofErr w:type="spellEnd"/>
      <w:r w:rsidRPr="63C7A9B7">
        <w:rPr>
          <w:rFonts w:ascii="Arial" w:hAnsi="Arial" w:cs="Arial"/>
          <w:i w:val="0"/>
          <w:color w:val="000000" w:themeColor="text1"/>
          <w:sz w:val="22"/>
          <w:szCs w:val="22"/>
        </w:rPr>
        <w:t xml:space="preserve"> Settlement Billing using multithreading.</w:t>
      </w:r>
    </w:p>
    <w:p w14:paraId="439E33D2" w14:textId="26426CF6"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Client Operations:</w:t>
      </w:r>
      <w:r w:rsidRPr="63C7A9B7">
        <w:rPr>
          <w:rFonts w:ascii="Arial" w:hAnsi="Arial" w:cs="Arial"/>
          <w:i w:val="0"/>
          <w:color w:val="000000" w:themeColor="text1"/>
          <w:sz w:val="22"/>
          <w:szCs w:val="22"/>
        </w:rPr>
        <w:t xml:space="preserve"> Provide a menu for processing CDR files and printing/searching billing information.</w:t>
      </w:r>
    </w:p>
    <w:p w14:paraId="16A148C1" w14:textId="21BF7123"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Logging:</w:t>
      </w:r>
      <w:r w:rsidRPr="63C7A9B7">
        <w:rPr>
          <w:rFonts w:ascii="Arial" w:hAnsi="Arial" w:cs="Arial"/>
          <w:i w:val="0"/>
          <w:color w:val="000000" w:themeColor="text1"/>
          <w:sz w:val="22"/>
          <w:szCs w:val="22"/>
        </w:rPr>
        <w:t xml:space="preserve"> Integrate logging with four levels: FATAL, INFO, WARNING, DEBUG.</w:t>
      </w:r>
    </w:p>
    <w:p w14:paraId="23E30B64" w14:textId="72570BDE"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687F4C">
        <w:rPr>
          <w:rFonts w:ascii="Arial" w:hAnsi="Arial" w:cs="Arial"/>
          <w:b/>
          <w:i w:val="0"/>
          <w:color w:val="000000" w:themeColor="text1"/>
          <w:sz w:val="22"/>
          <w:szCs w:val="22"/>
        </w:rPr>
        <w:t>File Management:</w:t>
      </w:r>
      <w:r w:rsidRPr="63C7A9B7">
        <w:rPr>
          <w:rFonts w:ascii="Arial" w:hAnsi="Arial" w:cs="Arial"/>
          <w:i w:val="0"/>
          <w:color w:val="000000" w:themeColor="text1"/>
          <w:sz w:val="22"/>
          <w:szCs w:val="22"/>
        </w:rPr>
        <w:t xml:space="preserve"> Handle input CDR files and output processed data files (CB.txt, IOSB.txt).</w:t>
      </w:r>
    </w:p>
    <w:p w14:paraId="7938B3CA" w14:textId="179EEC8E"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687F4C">
        <w:rPr>
          <w:rFonts w:ascii="Arial" w:hAnsi="Arial" w:cs="Arial"/>
          <w:b/>
          <w:i w:val="0"/>
          <w:color w:val="000000" w:themeColor="text1"/>
          <w:sz w:val="22"/>
          <w:szCs w:val="22"/>
        </w:rPr>
        <w:t>Graceful Shutdown:</w:t>
      </w:r>
      <w:r w:rsidRPr="63C7A9B7">
        <w:rPr>
          <w:rFonts w:ascii="Arial" w:hAnsi="Arial" w:cs="Arial"/>
          <w:i w:val="0"/>
          <w:color w:val="000000" w:themeColor="text1"/>
          <w:sz w:val="22"/>
          <w:szCs w:val="22"/>
        </w:rPr>
        <w:t xml:space="preserve"> Ensure proper closure of client and server sockets.</w:t>
      </w:r>
    </w:p>
    <w:p w14:paraId="69C2471F" w14:textId="6266E856"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687F4C">
        <w:rPr>
          <w:rFonts w:ascii="Arial" w:hAnsi="Arial" w:cs="Arial"/>
          <w:b/>
          <w:i w:val="0"/>
          <w:color w:val="000000" w:themeColor="text1"/>
          <w:sz w:val="22"/>
          <w:szCs w:val="22"/>
        </w:rPr>
        <w:t>Documentation:</w:t>
      </w:r>
      <w:r w:rsidRPr="63C7A9B7">
        <w:rPr>
          <w:rFonts w:ascii="Arial" w:hAnsi="Arial" w:cs="Arial"/>
          <w:i w:val="0"/>
          <w:color w:val="000000" w:themeColor="text1"/>
          <w:sz w:val="22"/>
          <w:szCs w:val="22"/>
        </w:rPr>
        <w:t xml:space="preserve"> Provide clear setup and usage instructions.</w:t>
      </w:r>
    </w:p>
    <w:p w14:paraId="63FEBDFF" w14:textId="1E3CCBD7" w:rsidR="00632C3B" w:rsidRPr="00632C3B" w:rsidRDefault="6E3F66F1" w:rsidP="63C7A9B7">
      <w:pPr>
        <w:pStyle w:val="InfoBlue"/>
        <w:jc w:val="both"/>
        <w:rPr>
          <w:rFonts w:ascii="Arial" w:hAnsi="Arial" w:cs="Arial"/>
          <w:i w:val="0"/>
          <w:color w:val="000000" w:themeColor="text1"/>
          <w:sz w:val="22"/>
          <w:szCs w:val="22"/>
        </w:rPr>
      </w:pPr>
      <w:r w:rsidRPr="63C7A9B7">
        <w:rPr>
          <w:rFonts w:ascii="Arial" w:hAnsi="Arial" w:cs="Arial"/>
          <w:i w:val="0"/>
          <w:color w:val="000000" w:themeColor="text1"/>
          <w:sz w:val="22"/>
          <w:szCs w:val="22"/>
        </w:rPr>
        <w:t xml:space="preserve"> </w:t>
      </w:r>
    </w:p>
    <w:p w14:paraId="201DCD92" w14:textId="4B6BABB4" w:rsidR="00632C3B" w:rsidRPr="00034F5B" w:rsidRDefault="6E3F66F1" w:rsidP="63C7A9B7">
      <w:pPr>
        <w:pStyle w:val="InfoBlue"/>
        <w:jc w:val="both"/>
        <w:rPr>
          <w:rFonts w:ascii="Arial" w:hAnsi="Arial" w:cs="Arial"/>
          <w:b/>
          <w:i w:val="0"/>
          <w:color w:val="000000" w:themeColor="text1"/>
          <w:sz w:val="22"/>
          <w:szCs w:val="22"/>
        </w:rPr>
      </w:pPr>
      <w:r w:rsidRPr="00084553">
        <w:rPr>
          <w:rFonts w:ascii="Arial" w:hAnsi="Arial" w:cs="Arial"/>
          <w:b/>
          <w:i w:val="0"/>
          <w:color w:val="000000" w:themeColor="text1"/>
          <w:sz w:val="22"/>
          <w:szCs w:val="22"/>
        </w:rPr>
        <w:t>Limitations</w:t>
      </w:r>
      <w:r w:rsidR="004817DD" w:rsidRPr="00084553">
        <w:rPr>
          <w:rFonts w:ascii="Arial" w:hAnsi="Arial" w:cs="Arial"/>
          <w:b/>
          <w:i w:val="0"/>
          <w:color w:val="000000" w:themeColor="text1"/>
          <w:sz w:val="22"/>
          <w:szCs w:val="22"/>
        </w:rPr>
        <w:t>:</w:t>
      </w:r>
    </w:p>
    <w:p w14:paraId="616A916B" w14:textId="77777777" w:rsidR="009B5297" w:rsidRPr="009B5297" w:rsidRDefault="009B5297" w:rsidP="009B5297">
      <w:pPr>
        <w:pStyle w:val="BodyText"/>
      </w:pPr>
    </w:p>
    <w:p w14:paraId="0FD277C5" w14:textId="4F7C9311"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Local File Database:</w:t>
      </w:r>
      <w:r w:rsidRPr="63C7A9B7">
        <w:rPr>
          <w:rFonts w:ascii="Arial" w:hAnsi="Arial" w:cs="Arial"/>
          <w:i w:val="0"/>
          <w:color w:val="000000" w:themeColor="text1"/>
          <w:sz w:val="22"/>
          <w:szCs w:val="22"/>
        </w:rPr>
        <w:t xml:space="preserve"> User data stored in local files limits scalability.</w:t>
      </w:r>
    </w:p>
    <w:p w14:paraId="2F622F28" w14:textId="21D4D33E"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Single Server Instance:</w:t>
      </w:r>
      <w:r w:rsidRPr="63C7A9B7">
        <w:rPr>
          <w:rFonts w:ascii="Arial" w:hAnsi="Arial" w:cs="Arial"/>
          <w:i w:val="0"/>
          <w:color w:val="000000" w:themeColor="text1"/>
          <w:sz w:val="22"/>
          <w:szCs w:val="22"/>
        </w:rPr>
        <w:t xml:space="preserve"> Only one server instance may lead to performance issues under heavy load.</w:t>
      </w:r>
    </w:p>
    <w:p w14:paraId="6AA1287C" w14:textId="50556E64"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Data Concurrency:</w:t>
      </w:r>
      <w:r w:rsidRPr="63C7A9B7">
        <w:rPr>
          <w:rFonts w:ascii="Arial" w:hAnsi="Arial" w:cs="Arial"/>
          <w:i w:val="0"/>
          <w:color w:val="000000" w:themeColor="text1"/>
          <w:sz w:val="22"/>
          <w:szCs w:val="22"/>
        </w:rPr>
        <w:t xml:space="preserve"> Multithreading may lead to race conditions without proper management.</w:t>
      </w:r>
    </w:p>
    <w:p w14:paraId="443EA965" w14:textId="377F8BA8"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Error Handling:</w:t>
      </w:r>
      <w:r w:rsidRPr="63C7A9B7">
        <w:rPr>
          <w:rFonts w:ascii="Arial" w:hAnsi="Arial" w:cs="Arial"/>
          <w:i w:val="0"/>
          <w:color w:val="000000" w:themeColor="text1"/>
          <w:sz w:val="22"/>
          <w:szCs w:val="22"/>
        </w:rPr>
        <w:t xml:space="preserve"> Limited validation for user input could result in errors.</w:t>
      </w:r>
    </w:p>
    <w:p w14:paraId="1ACEF7BA" w14:textId="0169373E"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No GUI:</w:t>
      </w:r>
      <w:r w:rsidRPr="63C7A9B7">
        <w:rPr>
          <w:rFonts w:ascii="Arial" w:hAnsi="Arial" w:cs="Arial"/>
          <w:i w:val="0"/>
          <w:color w:val="000000" w:themeColor="text1"/>
          <w:sz w:val="22"/>
          <w:szCs w:val="22"/>
        </w:rPr>
        <w:t xml:space="preserve"> Command-line interface may be less user-friendly.</w:t>
      </w:r>
    </w:p>
    <w:p w14:paraId="69654C22" w14:textId="7A795BE2"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Network Dependency:</w:t>
      </w:r>
      <w:r w:rsidRPr="63C7A9B7">
        <w:rPr>
          <w:rFonts w:ascii="Arial" w:hAnsi="Arial" w:cs="Arial"/>
          <w:i w:val="0"/>
          <w:color w:val="000000" w:themeColor="text1"/>
          <w:sz w:val="22"/>
          <w:szCs w:val="22"/>
        </w:rPr>
        <w:t xml:space="preserve"> Relies on stable network connectivity.</w:t>
      </w:r>
    </w:p>
    <w:p w14:paraId="4F0E7629" w14:textId="243539C4"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Limited Search Functionality:</w:t>
      </w:r>
      <w:r w:rsidRPr="63C7A9B7">
        <w:rPr>
          <w:rFonts w:ascii="Arial" w:hAnsi="Arial" w:cs="Arial"/>
          <w:i w:val="0"/>
          <w:color w:val="000000" w:themeColor="text1"/>
          <w:sz w:val="22"/>
          <w:szCs w:val="22"/>
        </w:rPr>
        <w:t xml:space="preserve"> Simplified search capabilities may not cover all scenarios.</w:t>
      </w:r>
    </w:p>
    <w:p w14:paraId="637B93D5" w14:textId="3937A406"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CDR File Format:</w:t>
      </w:r>
      <w:r w:rsidRPr="63C7A9B7">
        <w:rPr>
          <w:rFonts w:ascii="Arial" w:hAnsi="Arial" w:cs="Arial"/>
          <w:i w:val="0"/>
          <w:color w:val="000000" w:themeColor="text1"/>
          <w:sz w:val="22"/>
          <w:szCs w:val="22"/>
        </w:rPr>
        <w:t xml:space="preserve"> Assumes specific CDR file formats, risking processing errors.</w:t>
      </w:r>
    </w:p>
    <w:p w14:paraId="2B602A74" w14:textId="0E5CB637"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Resource Management:</w:t>
      </w:r>
      <w:r w:rsidRPr="63C7A9B7">
        <w:rPr>
          <w:rFonts w:ascii="Arial" w:hAnsi="Arial" w:cs="Arial"/>
          <w:i w:val="0"/>
          <w:color w:val="000000" w:themeColor="text1"/>
          <w:sz w:val="22"/>
          <w:szCs w:val="22"/>
        </w:rPr>
        <w:t xml:space="preserve"> Multithreading may lead to resource exhaustion if not managed.</w:t>
      </w:r>
    </w:p>
    <w:p w14:paraId="319CFD7A" w14:textId="15F7A00E"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Logging Overhead:</w:t>
      </w:r>
      <w:r w:rsidRPr="63C7A9B7">
        <w:rPr>
          <w:rFonts w:ascii="Arial" w:hAnsi="Arial" w:cs="Arial"/>
          <w:i w:val="0"/>
          <w:color w:val="000000" w:themeColor="text1"/>
          <w:sz w:val="22"/>
          <w:szCs w:val="22"/>
        </w:rPr>
        <w:t xml:space="preserve"> Extensive logging can affect performance.</w:t>
      </w:r>
    </w:p>
    <w:p w14:paraId="6EB50683" w14:textId="77777777" w:rsidR="009B0A63" w:rsidRDefault="009B0A63" w:rsidP="009B0A63">
      <w:pPr>
        <w:pStyle w:val="Heading3"/>
      </w:pPr>
      <w:bookmarkStart w:id="18" w:name="_Toc207768244"/>
      <w:bookmarkStart w:id="19" w:name="_Toc368912254"/>
      <w:r w:rsidRPr="003602B9">
        <w:lastRenderedPageBreak/>
        <w:t>In Scope</w:t>
      </w:r>
      <w:bookmarkEnd w:id="18"/>
      <w:bookmarkEnd w:id="19"/>
    </w:p>
    <w:p w14:paraId="60F73556" w14:textId="77777777" w:rsidR="002E7634" w:rsidRPr="002E7634" w:rsidRDefault="002E7634" w:rsidP="002E7634"/>
    <w:p w14:paraId="570563EE" w14:textId="77777777" w:rsidR="002E7634" w:rsidRDefault="002E7634" w:rsidP="002E7634">
      <w:pPr>
        <w:pStyle w:val="InfoBlue"/>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The CDR Processing Project includes:</w:t>
      </w:r>
    </w:p>
    <w:p w14:paraId="0CE4B3B4" w14:textId="77777777" w:rsidR="002E7634" w:rsidRPr="002E7634" w:rsidRDefault="002E7634" w:rsidP="002E7634">
      <w:pPr>
        <w:pStyle w:val="BodyText"/>
        <w:rPr>
          <w:lang w:val="en-IN"/>
        </w:rPr>
      </w:pPr>
    </w:p>
    <w:p w14:paraId="04D78E09"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Client-Server Architecture</w:t>
      </w:r>
      <w:r w:rsidRPr="002E7634">
        <w:rPr>
          <w:rFonts w:ascii="Arial" w:hAnsi="Arial" w:cs="Arial"/>
          <w:i w:val="0"/>
          <w:iCs/>
          <w:color w:val="000000" w:themeColor="text1"/>
          <w:sz w:val="22"/>
          <w:szCs w:val="22"/>
          <w:lang w:val="en-IN"/>
        </w:rPr>
        <w:t>: Establish a connection for seamless communication with a user-friendly client interface.</w:t>
      </w:r>
    </w:p>
    <w:p w14:paraId="5C70AA50"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User Management</w:t>
      </w:r>
      <w:r w:rsidRPr="002E7634">
        <w:rPr>
          <w:rFonts w:ascii="Arial" w:hAnsi="Arial" w:cs="Arial"/>
          <w:i w:val="0"/>
          <w:iCs/>
          <w:color w:val="000000" w:themeColor="text1"/>
          <w:sz w:val="22"/>
          <w:szCs w:val="22"/>
          <w:lang w:val="en-IN"/>
        </w:rPr>
        <w:t>:</w:t>
      </w:r>
    </w:p>
    <w:p w14:paraId="69429DFF" w14:textId="77777777" w:rsidR="002E7634" w:rsidRPr="002E7634" w:rsidRDefault="002E7634" w:rsidP="000452DD">
      <w:pPr>
        <w:pStyle w:val="InfoBlue"/>
        <w:numPr>
          <w:ilvl w:val="0"/>
          <w:numId w:val="15"/>
        </w:numPr>
        <w:jc w:val="both"/>
        <w:rPr>
          <w:rFonts w:ascii="Arial" w:hAnsi="Arial" w:cs="Arial"/>
          <w:i w:val="0"/>
          <w:iCs/>
          <w:color w:val="000000" w:themeColor="text1"/>
          <w:sz w:val="22"/>
          <w:szCs w:val="22"/>
          <w:lang w:val="en-IN"/>
        </w:rPr>
      </w:pPr>
      <w:proofErr w:type="spellStart"/>
      <w:r w:rsidRPr="002E7634">
        <w:rPr>
          <w:rFonts w:ascii="Arial" w:hAnsi="Arial" w:cs="Arial"/>
          <w:b/>
          <w:bCs/>
          <w:i w:val="0"/>
          <w:iCs/>
          <w:color w:val="000000" w:themeColor="text1"/>
          <w:sz w:val="22"/>
          <w:szCs w:val="22"/>
          <w:lang w:val="en-IN"/>
        </w:rPr>
        <w:t>SignUp</w:t>
      </w:r>
      <w:proofErr w:type="spellEnd"/>
      <w:r w:rsidRPr="002E7634">
        <w:rPr>
          <w:rFonts w:ascii="Arial" w:hAnsi="Arial" w:cs="Arial"/>
          <w:i w:val="0"/>
          <w:iCs/>
          <w:color w:val="000000" w:themeColor="text1"/>
          <w:sz w:val="22"/>
          <w:szCs w:val="22"/>
          <w:lang w:val="en-IN"/>
        </w:rPr>
        <w:t>: Create and securely store user accounts.</w:t>
      </w:r>
    </w:p>
    <w:p w14:paraId="3BB41ECC" w14:textId="77777777" w:rsidR="002E7634" w:rsidRPr="002E7634" w:rsidRDefault="002E7634" w:rsidP="000452DD">
      <w:pPr>
        <w:pStyle w:val="InfoBlue"/>
        <w:numPr>
          <w:ilvl w:val="0"/>
          <w:numId w:val="15"/>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Login</w:t>
      </w:r>
      <w:r w:rsidRPr="002E7634">
        <w:rPr>
          <w:rFonts w:ascii="Arial" w:hAnsi="Arial" w:cs="Arial"/>
          <w:i w:val="0"/>
          <w:iCs/>
          <w:color w:val="000000" w:themeColor="text1"/>
          <w:sz w:val="22"/>
          <w:szCs w:val="22"/>
          <w:lang w:val="en-IN"/>
        </w:rPr>
        <w:t>: Authenticate users to access system features.</w:t>
      </w:r>
    </w:p>
    <w:p w14:paraId="080E45D0"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CDR File Processing</w:t>
      </w:r>
      <w:r w:rsidRPr="002E7634">
        <w:rPr>
          <w:rFonts w:ascii="Arial" w:hAnsi="Arial" w:cs="Arial"/>
          <w:i w:val="0"/>
          <w:iCs/>
          <w:color w:val="000000" w:themeColor="text1"/>
          <w:sz w:val="22"/>
          <w:szCs w:val="22"/>
          <w:lang w:val="en-IN"/>
        </w:rPr>
        <w:t>:</w:t>
      </w:r>
    </w:p>
    <w:p w14:paraId="2698FDE7" w14:textId="77777777" w:rsidR="002E7634" w:rsidRPr="002E7634" w:rsidRDefault="002E7634" w:rsidP="000452DD">
      <w:pPr>
        <w:pStyle w:val="InfoBlue"/>
        <w:numPr>
          <w:ilvl w:val="0"/>
          <w:numId w:val="14"/>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 xml:space="preserve">Use multithreading for simultaneous customer and </w:t>
      </w:r>
      <w:proofErr w:type="spellStart"/>
      <w:r w:rsidRPr="002E7634">
        <w:rPr>
          <w:rFonts w:ascii="Arial" w:hAnsi="Arial" w:cs="Arial"/>
          <w:i w:val="0"/>
          <w:iCs/>
          <w:color w:val="000000" w:themeColor="text1"/>
          <w:sz w:val="22"/>
          <w:szCs w:val="22"/>
          <w:lang w:val="en-IN"/>
        </w:rPr>
        <w:t>interoperator</w:t>
      </w:r>
      <w:proofErr w:type="spellEnd"/>
      <w:r w:rsidRPr="002E7634">
        <w:rPr>
          <w:rFonts w:ascii="Arial" w:hAnsi="Arial" w:cs="Arial"/>
          <w:i w:val="0"/>
          <w:iCs/>
          <w:color w:val="000000" w:themeColor="text1"/>
          <w:sz w:val="22"/>
          <w:szCs w:val="22"/>
          <w:lang w:val="en-IN"/>
        </w:rPr>
        <w:t xml:space="preserve"> billing processing.</w:t>
      </w:r>
    </w:p>
    <w:p w14:paraId="56514961" w14:textId="77777777" w:rsidR="002E7634" w:rsidRPr="002E7634" w:rsidRDefault="002E7634" w:rsidP="000452DD">
      <w:pPr>
        <w:pStyle w:val="InfoBlue"/>
        <w:numPr>
          <w:ilvl w:val="0"/>
          <w:numId w:val="14"/>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Store processed data in STL containers.</w:t>
      </w:r>
    </w:p>
    <w:p w14:paraId="0778EC80"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Billing Information Management</w:t>
      </w:r>
      <w:r w:rsidRPr="002E7634">
        <w:rPr>
          <w:rFonts w:ascii="Arial" w:hAnsi="Arial" w:cs="Arial"/>
          <w:i w:val="0"/>
          <w:iCs/>
          <w:color w:val="000000" w:themeColor="text1"/>
          <w:sz w:val="22"/>
          <w:szCs w:val="22"/>
          <w:lang w:val="en-IN"/>
        </w:rPr>
        <w:t>:</w:t>
      </w:r>
    </w:p>
    <w:p w14:paraId="4515B14F" w14:textId="77777777" w:rsidR="002E7634" w:rsidRPr="002E7634" w:rsidRDefault="002E7634" w:rsidP="000452DD">
      <w:pPr>
        <w:pStyle w:val="InfoBlue"/>
        <w:numPr>
          <w:ilvl w:val="0"/>
          <w:numId w:val="16"/>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Search and print billing information by MSISDN and Operator MMC/MNC.</w:t>
      </w:r>
    </w:p>
    <w:p w14:paraId="6C3FF020" w14:textId="77777777" w:rsidR="002E7634" w:rsidRPr="002E7634" w:rsidRDefault="002E7634" w:rsidP="000452DD">
      <w:pPr>
        <w:pStyle w:val="InfoBlue"/>
        <w:numPr>
          <w:ilvl w:val="0"/>
          <w:numId w:val="16"/>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Output processed data to CB.txt and IOSB.txt.</w:t>
      </w:r>
    </w:p>
    <w:p w14:paraId="6BEBDFF4"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Logging</w:t>
      </w:r>
      <w:r w:rsidRPr="002E7634">
        <w:rPr>
          <w:rFonts w:ascii="Arial" w:hAnsi="Arial" w:cs="Arial"/>
          <w:i w:val="0"/>
          <w:iCs/>
          <w:color w:val="000000" w:themeColor="text1"/>
          <w:sz w:val="22"/>
          <w:szCs w:val="22"/>
          <w:lang w:val="en-IN"/>
        </w:rPr>
        <w:t>: Implement logging with four levels (FATAL, INFO, WARNING, DEBUG) for monitoring and troubleshooting.</w:t>
      </w:r>
    </w:p>
    <w:p w14:paraId="52FB75DF"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Client-Socket Management</w:t>
      </w:r>
      <w:r w:rsidRPr="002E7634">
        <w:rPr>
          <w:rFonts w:ascii="Arial" w:hAnsi="Arial" w:cs="Arial"/>
          <w:i w:val="0"/>
          <w:iCs/>
          <w:color w:val="000000" w:themeColor="text1"/>
          <w:sz w:val="22"/>
          <w:szCs w:val="22"/>
          <w:lang w:val="en-IN"/>
        </w:rPr>
        <w:t>: Properly manage and close client sockets post-request and user exit.</w:t>
      </w:r>
    </w:p>
    <w:p w14:paraId="31C7BD96" w14:textId="35E5A032" w:rsidR="00632C3B" w:rsidRPr="00733472" w:rsidRDefault="00632C3B">
      <w:pPr>
        <w:pStyle w:val="BodyText"/>
        <w:pPrChange w:id="20" w:author="Mallampati, Ananya" w:date="2024-10-14T09:20:00Z" w16du:dateUtc="2024-10-14T03:50:00Z">
          <w:pPr>
            <w:pStyle w:val="InfoBlue"/>
            <w:jc w:val="both"/>
          </w:pPr>
        </w:pPrChange>
      </w:pPr>
    </w:p>
    <w:p w14:paraId="56C0EFD8" w14:textId="77777777" w:rsidR="009B0A63" w:rsidRDefault="009B0A63" w:rsidP="009B0A63">
      <w:pPr>
        <w:pStyle w:val="Heading3"/>
      </w:pPr>
      <w:bookmarkStart w:id="21" w:name="_Toc207768245"/>
      <w:bookmarkStart w:id="22" w:name="_Toc368912255"/>
      <w:r w:rsidRPr="003602B9">
        <w:t>Out of scope</w:t>
      </w:r>
      <w:bookmarkEnd w:id="21"/>
      <w:bookmarkEnd w:id="22"/>
    </w:p>
    <w:p w14:paraId="42BE0ED4" w14:textId="17B8A6D5" w:rsidR="00632C3B" w:rsidRDefault="00D3560A" w:rsidP="000212AE">
      <w:pPr>
        <w:pStyle w:val="InfoBlue"/>
        <w:spacing w:after="0"/>
        <w:jc w:val="both"/>
        <w:rPr>
          <w:rFonts w:ascii="Arial" w:hAnsi="Arial" w:cs="Arial"/>
        </w:rPr>
      </w:pPr>
      <w:r w:rsidRPr="00D3560A">
        <w:rPr>
          <w:rFonts w:ascii="Arial" w:hAnsi="Arial" w:cs="Arial"/>
          <w:i w:val="0"/>
          <w:iCs/>
          <w:color w:val="000000" w:themeColor="text1"/>
          <w:sz w:val="22"/>
          <w:szCs w:val="22"/>
        </w:rPr>
        <w:t>The project excludes the following elements: real-time CDR data collection from network operators, integration with external billing systems, and advanced analytics or data visualization features. It will not support multi-user concurrent access beyond the basic client-server interactions, nor will it develop mobile applications or cloud-based solutions for CDR management. Additionally, enhanced security protocols beyond standard authentication and logging mechanisms are not included. This delineation ensures a focused approach to delivering the core functionalities of the CDR processing system</w:t>
      </w:r>
      <w:r w:rsidRPr="00D3560A">
        <w:rPr>
          <w:rFonts w:ascii="Arial" w:hAnsi="Arial" w:cs="Arial"/>
        </w:rPr>
        <w:t>.</w:t>
      </w:r>
    </w:p>
    <w:p w14:paraId="104BC14C" w14:textId="77777777" w:rsidR="00632C3B" w:rsidRPr="00632C3B" w:rsidRDefault="00632C3B" w:rsidP="00632C3B"/>
    <w:p w14:paraId="2ED2307F" w14:textId="44074F85" w:rsidR="009B0A63" w:rsidRDefault="009B0A63" w:rsidP="009B0A63">
      <w:pPr>
        <w:pStyle w:val="Heading2"/>
      </w:pPr>
      <w:bookmarkStart w:id="23" w:name="_Toc207768246"/>
      <w:bookmarkStart w:id="24" w:name="_Toc368912256"/>
      <w:r w:rsidRPr="003602B9">
        <w:t>Functional Overview</w:t>
      </w:r>
      <w:bookmarkEnd w:id="23"/>
      <w:bookmarkEnd w:id="24"/>
    </w:p>
    <w:p w14:paraId="426C3BC2" w14:textId="77777777" w:rsidR="00C93F1D" w:rsidRPr="00C93F1D" w:rsidRDefault="00C93F1D" w:rsidP="00C93F1D"/>
    <w:p w14:paraId="3DD8E5AC" w14:textId="509B5353" w:rsidR="00333A76" w:rsidRPr="0034188A" w:rsidRDefault="0034188A" w:rsidP="0034188A">
      <w:pPr>
        <w:pStyle w:val="InfoBlue"/>
        <w:jc w:val="both"/>
        <w:rPr>
          <w:rFonts w:ascii="Arial" w:hAnsi="Arial" w:cs="Arial"/>
          <w:i w:val="0"/>
          <w:iCs/>
          <w:color w:val="000000" w:themeColor="text1"/>
          <w:sz w:val="22"/>
          <w:szCs w:val="22"/>
        </w:rPr>
      </w:pPr>
      <w:r w:rsidRPr="0034188A">
        <w:rPr>
          <w:rFonts w:ascii="Arial" w:hAnsi="Arial" w:cs="Arial"/>
          <w:i w:val="0"/>
          <w:iCs/>
          <w:color w:val="000000" w:themeColor="text1"/>
          <w:sz w:val="22"/>
          <w:szCs w:val="22"/>
        </w:rPr>
        <w:t xml:space="preserve">The CDR Processing System is designed to facilitate charging management for cellular service providers by efficiently handling Call Data Records (CDRs). It establishes a client-server architecture that allows users to sign up, log in, and access billing functionalities. Upon successful authentication, users can process CDR files for customer and </w:t>
      </w:r>
      <w:proofErr w:type="spellStart"/>
      <w:r w:rsidRPr="0034188A">
        <w:rPr>
          <w:rFonts w:ascii="Arial" w:hAnsi="Arial" w:cs="Arial"/>
          <w:i w:val="0"/>
          <w:iCs/>
          <w:color w:val="000000" w:themeColor="text1"/>
          <w:sz w:val="22"/>
          <w:szCs w:val="22"/>
        </w:rPr>
        <w:t>interoperator</w:t>
      </w:r>
      <w:proofErr w:type="spellEnd"/>
      <w:r w:rsidRPr="0034188A">
        <w:rPr>
          <w:rFonts w:ascii="Arial" w:hAnsi="Arial" w:cs="Arial"/>
          <w:i w:val="0"/>
          <w:iCs/>
          <w:color w:val="000000" w:themeColor="text1"/>
          <w:sz w:val="22"/>
          <w:szCs w:val="22"/>
        </w:rPr>
        <w:t xml:space="preserve"> billing through multithreading, optimizing processing time. The system provides options for users to search billing </w:t>
      </w:r>
      <w:r w:rsidRPr="0034188A">
        <w:rPr>
          <w:rFonts w:ascii="Arial" w:hAnsi="Arial" w:cs="Arial"/>
          <w:i w:val="0"/>
          <w:iCs/>
          <w:color w:val="000000" w:themeColor="text1"/>
          <w:sz w:val="22"/>
          <w:szCs w:val="22"/>
        </w:rPr>
        <w:lastRenderedPageBreak/>
        <w:t>information based on MSISDN or operator identifiers and to retrieve detailed billing data in specified text files (`CB.txt` and `IOSB.txt`). Additionally, the server logs events at multiple severity levels (FATAL, INFO, WARNING, DEBUG) to ensure system monitoring and maintain data integrity. This comprehensive approach ensures robust performance while addressing the operational needs of cellular service providers.</w:t>
      </w:r>
    </w:p>
    <w:p w14:paraId="44EFDD89" w14:textId="77777777" w:rsidR="009B0A63" w:rsidRDefault="009B0A63" w:rsidP="009B0A63">
      <w:pPr>
        <w:pStyle w:val="Heading2"/>
      </w:pPr>
      <w:bookmarkStart w:id="25" w:name="_Toc207768248"/>
      <w:bookmarkStart w:id="26" w:name="_Toc368912257"/>
      <w:r w:rsidRPr="003602B9">
        <w:t>Assumptions</w:t>
      </w:r>
      <w:bookmarkEnd w:id="25"/>
      <w:r w:rsidR="003751D9">
        <w:t>,</w:t>
      </w:r>
      <w:r w:rsidR="007D4C5D">
        <w:t xml:space="preserve"> Dependencies</w:t>
      </w:r>
      <w:r w:rsidR="003751D9">
        <w:t xml:space="preserve"> &amp; Constraints</w:t>
      </w:r>
      <w:bookmarkEnd w:id="26"/>
    </w:p>
    <w:p w14:paraId="3AB7CDA3" w14:textId="77777777" w:rsidR="008F431E" w:rsidRPr="008F431E" w:rsidRDefault="008F431E" w:rsidP="008F431E">
      <w:pPr>
        <w:pStyle w:val="InfoBlue"/>
        <w:ind w:left="0"/>
        <w:jc w:val="both"/>
        <w:rPr>
          <w:rFonts w:ascii="Arial" w:hAnsi="Arial" w:cs="Arial"/>
        </w:rPr>
      </w:pPr>
    </w:p>
    <w:p w14:paraId="3FA04C98" w14:textId="3858B1E5" w:rsidR="007D4C5D" w:rsidRPr="008F431E" w:rsidRDefault="008F431E" w:rsidP="008F431E">
      <w:pPr>
        <w:pStyle w:val="InfoBlue"/>
        <w:jc w:val="both"/>
        <w:rPr>
          <w:rFonts w:ascii="Arial" w:hAnsi="Arial" w:cs="Arial"/>
          <w:i w:val="0"/>
          <w:color w:val="000000" w:themeColor="text1"/>
          <w:sz w:val="22"/>
          <w:szCs w:val="22"/>
        </w:rPr>
      </w:pPr>
      <w:r w:rsidRPr="008F431E">
        <w:rPr>
          <w:rFonts w:ascii="Arial" w:hAnsi="Arial" w:cs="Arial"/>
          <w:i w:val="0"/>
          <w:iCs/>
          <w:color w:val="000000" w:themeColor="text1"/>
          <w:sz w:val="22"/>
          <w:szCs w:val="22"/>
        </w:rPr>
        <w:t>This project assumes that users have basic familiarity with client-server applications and C programming. It relies on a stable local file system for data storage and assumes that the operating environment will support multithreading capabilities. The system is designed for use on standard operating systems, such as Linux or Windows, that support C development. Dependencies include the availability of appropriate libraries for socket programming and STL container usage. Constraints may arise from limitations in data handling capacity and processing speed, particularly with large CDR files. Additionally, any future changes in functionality will require careful consideration of user needs and system performance to ensure seamless integration and operation.</w:t>
      </w:r>
    </w:p>
    <w:p w14:paraId="03A74288" w14:textId="77777777" w:rsidR="009B0A63" w:rsidRPr="003602B9" w:rsidRDefault="009B0A63" w:rsidP="00E120EC">
      <w:pPr>
        <w:pStyle w:val="Heading2"/>
      </w:pPr>
      <w:bookmarkStart w:id="27" w:name="_Toc207768249"/>
      <w:bookmarkStart w:id="28" w:name="_Toc368912258"/>
      <w:r w:rsidRPr="003602B9">
        <w:t>Risks</w:t>
      </w:r>
      <w:bookmarkEnd w:id="27"/>
      <w:bookmarkEnd w:id="28"/>
    </w:p>
    <w:p w14:paraId="24E6D0E0" w14:textId="77777777" w:rsidR="00F5572B" w:rsidRPr="00F32EEF" w:rsidRDefault="00F5572B" w:rsidP="00C13D1F">
      <w:pPr>
        <w:spacing w:before="100" w:beforeAutospacing="1" w:after="100" w:afterAutospacing="1"/>
        <w:ind w:firstLine="720"/>
        <w:rPr>
          <w:rFonts w:ascii="Arial" w:hAnsi="Arial" w:cs="Arial"/>
          <w:sz w:val="22"/>
          <w:szCs w:val="22"/>
          <w:lang w:val="en-IN" w:eastAsia="en-IN"/>
        </w:rPr>
      </w:pPr>
      <w:r w:rsidRPr="00F32EEF">
        <w:rPr>
          <w:rFonts w:ascii="Arial" w:hAnsi="Arial" w:cs="Arial"/>
          <w:sz w:val="22"/>
          <w:szCs w:val="22"/>
          <w:lang w:val="en-IN" w:eastAsia="en-IN"/>
        </w:rPr>
        <w:t>Several risks have been identified in relation to the CDR Processing Project:</w:t>
      </w:r>
    </w:p>
    <w:p w14:paraId="45E7FA64"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Software Risks</w:t>
      </w:r>
      <w:r w:rsidRPr="00F32EEF">
        <w:rPr>
          <w:rFonts w:ascii="Arial" w:hAnsi="Arial" w:cs="Arial"/>
          <w:sz w:val="22"/>
          <w:szCs w:val="22"/>
          <w:lang w:val="en-IN" w:eastAsia="en-IN"/>
        </w:rPr>
        <w:t>: Potential bugs in the multithreading implementation could lead to race conditions or deadlocks, affecting system stability and data integrity.</w:t>
      </w:r>
    </w:p>
    <w:p w14:paraId="6F7DA013"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Hardware Risks</w:t>
      </w:r>
      <w:r w:rsidRPr="00F32EEF">
        <w:rPr>
          <w:rFonts w:ascii="Arial" w:hAnsi="Arial" w:cs="Arial"/>
          <w:sz w:val="22"/>
          <w:szCs w:val="22"/>
          <w:lang w:val="en-IN" w:eastAsia="en-IN"/>
        </w:rPr>
        <w:t>: Insufficient server resources (CPU, memory) may hinder the performance of concurrent processes, especially with large CDR files.</w:t>
      </w:r>
    </w:p>
    <w:p w14:paraId="4172D943"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Operating System Risks</w:t>
      </w:r>
      <w:r w:rsidRPr="00F32EEF">
        <w:rPr>
          <w:rFonts w:ascii="Arial" w:hAnsi="Arial" w:cs="Arial"/>
          <w:sz w:val="22"/>
          <w:szCs w:val="22"/>
          <w:lang w:val="en-IN" w:eastAsia="en-IN"/>
        </w:rPr>
        <w:t>: Compatibility issues may arise with different operating systems, potentially affecting socket communication and file handling.</w:t>
      </w:r>
    </w:p>
    <w:p w14:paraId="6E05A997"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User Risks</w:t>
      </w:r>
      <w:r w:rsidRPr="00F32EEF">
        <w:rPr>
          <w:rFonts w:ascii="Arial" w:hAnsi="Arial" w:cs="Arial"/>
          <w:sz w:val="22"/>
          <w:szCs w:val="22"/>
          <w:lang w:val="en-IN" w:eastAsia="en-IN"/>
        </w:rPr>
        <w:t>: Users may encounter difficulties with the interface or functionalities due to a lack of familiarity with client-server applications, leading to improper usage.</w:t>
      </w:r>
    </w:p>
    <w:p w14:paraId="6A480648"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Data Risks</w:t>
      </w:r>
      <w:r w:rsidRPr="00F32EEF">
        <w:rPr>
          <w:rFonts w:ascii="Arial" w:hAnsi="Arial" w:cs="Arial"/>
          <w:sz w:val="22"/>
          <w:szCs w:val="22"/>
          <w:lang w:val="en-IN" w:eastAsia="en-IN"/>
        </w:rPr>
        <w:t>: Corruption or loss of CDR data during file processing could compromise billing accuracy and reliability.</w:t>
      </w:r>
    </w:p>
    <w:p w14:paraId="6825DEE1" w14:textId="77777777" w:rsidR="009C4792"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Security Risks</w:t>
      </w:r>
      <w:r w:rsidRPr="00F32EEF">
        <w:rPr>
          <w:rFonts w:ascii="Arial" w:hAnsi="Arial" w:cs="Arial"/>
          <w:sz w:val="22"/>
          <w:szCs w:val="22"/>
          <w:lang w:val="en-IN" w:eastAsia="en-IN"/>
        </w:rPr>
        <w:t>: Vulnerabilities in the authentication process or data transmission may expose sensitive user information, necessitating robust security measures.</w:t>
      </w:r>
    </w:p>
    <w:p w14:paraId="42B010AE" w14:textId="0D574F57" w:rsidR="00B85653" w:rsidRPr="00345657" w:rsidRDefault="00B85653" w:rsidP="0019538E">
      <w:pPr>
        <w:pStyle w:val="InfoBlue"/>
        <w:jc w:val="both"/>
      </w:pPr>
    </w:p>
    <w:p w14:paraId="777CC2AB" w14:textId="77777777" w:rsidR="006B3C2A" w:rsidRDefault="009D4FE0" w:rsidP="006B3C2A">
      <w:pPr>
        <w:pStyle w:val="Heading1"/>
      </w:pPr>
      <w:bookmarkStart w:id="29" w:name="_Toc207768251"/>
      <w:bookmarkStart w:id="30" w:name="_Toc368912259"/>
      <w:r w:rsidRPr="003602B9">
        <w:t>Design Overview</w:t>
      </w:r>
      <w:bookmarkStart w:id="31" w:name="_Toc207768252"/>
      <w:bookmarkEnd w:id="29"/>
      <w:bookmarkEnd w:id="30"/>
    </w:p>
    <w:p w14:paraId="441ED888" w14:textId="77777777" w:rsidR="00C93F1D" w:rsidRPr="00C93F1D" w:rsidRDefault="00C93F1D" w:rsidP="00C93F1D"/>
    <w:p w14:paraId="1891A0BE" w14:textId="5EE9952C" w:rsidR="002C29F8" w:rsidRDefault="00E61A5A" w:rsidP="00946B88">
      <w:pPr>
        <w:spacing w:after="120"/>
        <w:ind w:left="720"/>
        <w:jc w:val="both"/>
        <w:rPr>
          <w:rFonts w:ascii="Arial" w:hAnsi="Arial" w:cs="Arial"/>
          <w:sz w:val="22"/>
          <w:szCs w:val="22"/>
        </w:rPr>
      </w:pPr>
      <w:r w:rsidRPr="00E61A5A">
        <w:rPr>
          <w:rFonts w:ascii="Arial" w:hAnsi="Arial" w:cs="Arial"/>
          <w:sz w:val="22"/>
          <w:szCs w:val="22"/>
        </w:rPr>
        <w:t>The Call Data Record (CDR) project is</w:t>
      </w:r>
      <w:r w:rsidR="005D1232">
        <w:rPr>
          <w:rFonts w:ascii="Arial" w:hAnsi="Arial" w:cs="Arial"/>
          <w:sz w:val="22"/>
          <w:szCs w:val="22"/>
        </w:rPr>
        <w:t xml:space="preserve"> </w:t>
      </w:r>
      <w:r w:rsidRPr="00E61A5A">
        <w:rPr>
          <w:rFonts w:ascii="Arial" w:hAnsi="Arial" w:cs="Arial"/>
          <w:sz w:val="22"/>
          <w:szCs w:val="22"/>
        </w:rPr>
        <w:t>designed to serve cellular service providers by efficiently managing and processing call data records. This software system provides essential functionalities for user management, CDR processing, and billing information retrieval, all while ensuring robust performance through multithreading and a clear client-server architecture.</w:t>
      </w:r>
    </w:p>
    <w:p w14:paraId="17467498" w14:textId="77777777" w:rsidR="00C02EB9" w:rsidRPr="00954358" w:rsidRDefault="008B6C9A" w:rsidP="00DD2B09">
      <w:pPr>
        <w:spacing w:before="100" w:beforeAutospacing="1" w:after="100" w:afterAutospacing="1"/>
        <w:ind w:left="360"/>
        <w:jc w:val="both"/>
        <w:outlineLvl w:val="2"/>
        <w:rPr>
          <w:rFonts w:ascii="Arial" w:hAnsi="Arial" w:cs="Arial"/>
          <w:b/>
          <w:bCs/>
          <w:sz w:val="26"/>
          <w:szCs w:val="26"/>
          <w:lang w:val="en-IN" w:eastAsia="en-IN"/>
        </w:rPr>
      </w:pPr>
      <w:r w:rsidRPr="008B6C9A">
        <w:rPr>
          <w:rFonts w:ascii="Arial" w:hAnsi="Arial" w:cs="Arial"/>
          <w:b/>
          <w:bCs/>
          <w:sz w:val="26"/>
          <w:szCs w:val="26"/>
          <w:lang w:val="en-IN" w:eastAsia="en-IN"/>
        </w:rPr>
        <w:lastRenderedPageBreak/>
        <w:t>2.1. Design Objectives</w:t>
      </w:r>
    </w:p>
    <w:p w14:paraId="317ACB19" w14:textId="33AD37E7" w:rsidR="008B6C9A" w:rsidRPr="008B6C9A" w:rsidRDefault="008B6C9A" w:rsidP="00054587">
      <w:pPr>
        <w:spacing w:before="100" w:beforeAutospacing="1" w:after="100" w:afterAutospacing="1"/>
        <w:ind w:left="360"/>
        <w:jc w:val="both"/>
        <w:outlineLvl w:val="2"/>
        <w:rPr>
          <w:rFonts w:ascii="Arial" w:hAnsi="Arial" w:cs="Arial"/>
          <w:b/>
          <w:bCs/>
          <w:sz w:val="22"/>
          <w:szCs w:val="22"/>
          <w:lang w:val="en-IN" w:eastAsia="en-IN"/>
        </w:rPr>
      </w:pPr>
      <w:r w:rsidRPr="008B6C9A">
        <w:rPr>
          <w:rFonts w:ascii="Arial" w:hAnsi="Arial" w:cs="Arial"/>
          <w:sz w:val="22"/>
          <w:szCs w:val="22"/>
          <w:lang w:val="en-IN" w:eastAsia="en-IN"/>
        </w:rPr>
        <w:t>The primary objective of the CDR project is to provide an efficient system for managing call data records for cellular service providers. The system must enable user authentication, process CDR files, and facilitate billing information retrieval while ensuring concurrent processing through multithreading. Key design objectives include:</w:t>
      </w:r>
    </w:p>
    <w:p w14:paraId="4ECE4BA2"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User Management</w:t>
      </w:r>
      <w:r w:rsidRPr="008B6C9A">
        <w:rPr>
          <w:rFonts w:ascii="Arial" w:hAnsi="Arial" w:cs="Arial"/>
          <w:sz w:val="22"/>
          <w:szCs w:val="22"/>
          <w:lang w:val="en-IN" w:eastAsia="en-IN"/>
        </w:rPr>
        <w:t>: Enable user signup, login, and session management.</w:t>
      </w:r>
    </w:p>
    <w:p w14:paraId="5B385F9D"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CDR Processing</w:t>
      </w:r>
      <w:r w:rsidRPr="008B6C9A">
        <w:rPr>
          <w:rFonts w:ascii="Arial" w:hAnsi="Arial" w:cs="Arial"/>
          <w:sz w:val="22"/>
          <w:szCs w:val="22"/>
          <w:lang w:val="en-IN" w:eastAsia="en-IN"/>
        </w:rPr>
        <w:t>: Efficiently process CDR files for billing information using multithreading.</w:t>
      </w:r>
    </w:p>
    <w:p w14:paraId="1CB8FB1B"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Data Retrieval</w:t>
      </w:r>
      <w:r w:rsidRPr="008B6C9A">
        <w:rPr>
          <w:rFonts w:ascii="Arial" w:hAnsi="Arial" w:cs="Arial"/>
          <w:sz w:val="22"/>
          <w:szCs w:val="22"/>
          <w:lang w:val="en-IN" w:eastAsia="en-IN"/>
        </w:rPr>
        <w:t>: Provide options for users to search and retrieve billing data.</w:t>
      </w:r>
    </w:p>
    <w:p w14:paraId="7F85F1F4"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Robust Logging</w:t>
      </w:r>
      <w:r w:rsidRPr="008B6C9A">
        <w:rPr>
          <w:rFonts w:ascii="Arial" w:hAnsi="Arial" w:cs="Arial"/>
          <w:sz w:val="22"/>
          <w:szCs w:val="22"/>
          <w:lang w:val="en-IN" w:eastAsia="en-IN"/>
        </w:rPr>
        <w:t>: Implement a logging mechanism with multiple levels for error tracking and debugging.</w:t>
      </w:r>
    </w:p>
    <w:p w14:paraId="50A011DB" w14:textId="77777777" w:rsidR="008B6C9A" w:rsidRPr="008B6C9A" w:rsidRDefault="008B6C9A" w:rsidP="000D6F17">
      <w:pPr>
        <w:spacing w:before="100" w:beforeAutospacing="1" w:after="120"/>
        <w:ind w:left="360"/>
        <w:jc w:val="both"/>
        <w:outlineLvl w:val="2"/>
        <w:rPr>
          <w:rFonts w:ascii="Arial" w:hAnsi="Arial" w:cs="Arial"/>
          <w:b/>
          <w:bCs/>
          <w:sz w:val="26"/>
          <w:szCs w:val="26"/>
          <w:lang w:val="en-IN" w:eastAsia="en-IN"/>
        </w:rPr>
      </w:pPr>
      <w:r w:rsidRPr="008B6C9A">
        <w:rPr>
          <w:rFonts w:ascii="Arial" w:hAnsi="Arial" w:cs="Arial"/>
          <w:b/>
          <w:bCs/>
          <w:sz w:val="26"/>
          <w:szCs w:val="26"/>
          <w:lang w:val="en-IN" w:eastAsia="en-IN"/>
        </w:rPr>
        <w:t>2.1.1. Recommended Architecture</w:t>
      </w:r>
    </w:p>
    <w:p w14:paraId="27D9CDE9"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system will follow a client-server architecture, where the server handles requests and processes CDR files, while the client provides the user interface. The components of the architecture are:</w:t>
      </w:r>
    </w:p>
    <w:p w14:paraId="69BD24D4" w14:textId="77777777" w:rsidR="008B6C9A" w:rsidRPr="008B6C9A" w:rsidRDefault="008B6C9A" w:rsidP="000452DD">
      <w:pPr>
        <w:numPr>
          <w:ilvl w:val="0"/>
          <w:numId w:val="2"/>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Client</w:t>
      </w:r>
      <w:r w:rsidRPr="008B6C9A">
        <w:rPr>
          <w:rFonts w:ascii="Arial" w:hAnsi="Arial" w:cs="Arial"/>
          <w:sz w:val="22"/>
          <w:szCs w:val="22"/>
          <w:lang w:val="en-IN" w:eastAsia="en-IN"/>
        </w:rPr>
        <w:t>: Responsible for user interactions and displaying menus.</w:t>
      </w:r>
    </w:p>
    <w:p w14:paraId="183ADA45" w14:textId="77777777" w:rsidR="008B6C9A" w:rsidRPr="008B6C9A" w:rsidRDefault="008B6C9A" w:rsidP="000452DD">
      <w:pPr>
        <w:numPr>
          <w:ilvl w:val="0"/>
          <w:numId w:val="2"/>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Server</w:t>
      </w:r>
      <w:r w:rsidRPr="008B6C9A">
        <w:rPr>
          <w:rFonts w:ascii="Arial" w:hAnsi="Arial" w:cs="Arial"/>
          <w:sz w:val="22"/>
          <w:szCs w:val="22"/>
          <w:lang w:val="en-IN" w:eastAsia="en-IN"/>
        </w:rPr>
        <w:t>: Handles client requests, processes CDR files, and manages user data.</w:t>
      </w:r>
    </w:p>
    <w:p w14:paraId="24D44935" w14:textId="77777777" w:rsidR="008B6C9A" w:rsidRPr="008B6C9A" w:rsidRDefault="008B6C9A" w:rsidP="000452DD">
      <w:pPr>
        <w:numPr>
          <w:ilvl w:val="0"/>
          <w:numId w:val="2"/>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Database</w:t>
      </w:r>
      <w:r w:rsidRPr="008B6C9A">
        <w:rPr>
          <w:rFonts w:ascii="Arial" w:hAnsi="Arial" w:cs="Arial"/>
          <w:sz w:val="22"/>
          <w:szCs w:val="22"/>
          <w:lang w:val="en-IN" w:eastAsia="en-IN"/>
        </w:rPr>
        <w:t>: Local file system to store user information and processed CDR data.</w:t>
      </w:r>
    </w:p>
    <w:p w14:paraId="7F093C4F" w14:textId="77777777" w:rsidR="008B6C9A" w:rsidRDefault="008B6C9A" w:rsidP="000D6F17">
      <w:pPr>
        <w:spacing w:before="100" w:beforeAutospacing="1" w:after="120"/>
        <w:ind w:left="360"/>
        <w:jc w:val="both"/>
        <w:outlineLvl w:val="2"/>
        <w:rPr>
          <w:rFonts w:ascii="Arial" w:hAnsi="Arial" w:cs="Arial"/>
          <w:b/>
          <w:bCs/>
          <w:sz w:val="26"/>
          <w:szCs w:val="26"/>
          <w:lang w:val="en-IN" w:eastAsia="en-IN"/>
        </w:rPr>
      </w:pPr>
      <w:r w:rsidRPr="008B6C9A">
        <w:rPr>
          <w:rFonts w:ascii="Arial" w:hAnsi="Arial" w:cs="Arial"/>
          <w:b/>
          <w:bCs/>
          <w:sz w:val="26"/>
          <w:szCs w:val="26"/>
          <w:lang w:val="en-IN" w:eastAsia="en-IN"/>
        </w:rPr>
        <w:t>2.2. Architectural Strategies</w:t>
      </w:r>
    </w:p>
    <w:p w14:paraId="012411F9" w14:textId="24391A16" w:rsidR="00303654" w:rsidRPr="008B6C9A" w:rsidRDefault="00303654" w:rsidP="000D6F17">
      <w:pPr>
        <w:spacing w:before="100" w:beforeAutospacing="1" w:after="120"/>
        <w:ind w:left="360"/>
        <w:jc w:val="both"/>
        <w:outlineLvl w:val="2"/>
        <w:rPr>
          <w:rFonts w:ascii="Arial" w:hAnsi="Arial" w:cs="Arial"/>
          <w:sz w:val="22"/>
          <w:szCs w:val="22"/>
          <w:lang w:val="en-IN" w:eastAsia="en-IN"/>
        </w:rPr>
      </w:pPr>
      <w:r w:rsidRPr="00E22EF2">
        <w:rPr>
          <w:rFonts w:ascii="Arial" w:hAnsi="Arial" w:cs="Arial"/>
          <w:sz w:val="22"/>
          <w:szCs w:val="22"/>
          <w:lang w:eastAsia="en-IN"/>
        </w:rPr>
        <w:t>The architectural strategies for the Call Data Record (CDR) project encompass key design decisions and abstractions that influence the organization and structure of the system. These strategies aim to ensure the system meets functional requirements, maintains performance, and provides a robust user experience</w:t>
      </w:r>
      <w:r w:rsidR="00E22EF2">
        <w:rPr>
          <w:rFonts w:ascii="Arial" w:hAnsi="Arial" w:cs="Arial"/>
          <w:sz w:val="22"/>
          <w:szCs w:val="22"/>
          <w:lang w:eastAsia="en-IN"/>
        </w:rPr>
        <w:t>.</w:t>
      </w:r>
    </w:p>
    <w:p w14:paraId="205B9C89"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2.2.1. Design Alternatives</w:t>
      </w:r>
    </w:p>
    <w:p w14:paraId="7590F4BB"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Several design alternatives were considered:</w:t>
      </w:r>
    </w:p>
    <w:p w14:paraId="55099647" w14:textId="2B5C6AE0" w:rsidR="008B6C9A" w:rsidRPr="008B6C9A" w:rsidRDefault="008B6C9A" w:rsidP="000452DD">
      <w:pPr>
        <w:numPr>
          <w:ilvl w:val="0"/>
          <w:numId w:val="3"/>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Single-threaded vs. Multithreaded Processing</w:t>
      </w:r>
      <w:r w:rsidRPr="008B6C9A">
        <w:rPr>
          <w:rFonts w:ascii="Arial" w:hAnsi="Arial" w:cs="Arial"/>
          <w:sz w:val="22"/>
          <w:szCs w:val="22"/>
          <w:lang w:val="en-IN" w:eastAsia="en-IN"/>
        </w:rPr>
        <w:t>: Multithreading was chosen to improve performance and responsiveness when processing CDR files, allowing customer billing and inter</w:t>
      </w:r>
      <w:r w:rsidR="00733472">
        <w:rPr>
          <w:rFonts w:ascii="Arial" w:hAnsi="Arial" w:cs="Arial"/>
          <w:sz w:val="22"/>
          <w:szCs w:val="22"/>
          <w:lang w:val="en-IN" w:eastAsia="en-IN"/>
        </w:rPr>
        <w:t xml:space="preserve"> </w:t>
      </w:r>
      <w:r w:rsidRPr="008B6C9A">
        <w:rPr>
          <w:rFonts w:ascii="Arial" w:hAnsi="Arial" w:cs="Arial"/>
          <w:sz w:val="22"/>
          <w:szCs w:val="22"/>
          <w:lang w:val="en-IN" w:eastAsia="en-IN"/>
        </w:rPr>
        <w:t>operator billing to be processed simultaneously.</w:t>
      </w:r>
    </w:p>
    <w:p w14:paraId="6BD714CE" w14:textId="77777777" w:rsidR="008B6C9A" w:rsidRPr="008B6C9A" w:rsidRDefault="008B6C9A" w:rsidP="000452DD">
      <w:pPr>
        <w:numPr>
          <w:ilvl w:val="0"/>
          <w:numId w:val="3"/>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In-memory Database vs. File System</w:t>
      </w:r>
      <w:r w:rsidRPr="008B6C9A">
        <w:rPr>
          <w:rFonts w:ascii="Arial" w:hAnsi="Arial" w:cs="Arial"/>
          <w:sz w:val="22"/>
          <w:szCs w:val="22"/>
          <w:lang w:val="en-IN" w:eastAsia="en-IN"/>
        </w:rPr>
        <w:t>: A local file system was selected for its simplicity and ease of implementation, given the project scope.</w:t>
      </w:r>
    </w:p>
    <w:p w14:paraId="70549C1A" w14:textId="00B3ECC2" w:rsidR="3F01C99D" w:rsidRDefault="3F01C99D" w:rsidP="3F01C99D">
      <w:pPr>
        <w:spacing w:beforeAutospacing="1" w:after="120"/>
        <w:ind w:left="360"/>
        <w:jc w:val="both"/>
        <w:outlineLvl w:val="3"/>
        <w:rPr>
          <w:rFonts w:ascii="Arial" w:hAnsi="Arial" w:cs="Arial"/>
          <w:b/>
          <w:bCs/>
          <w:sz w:val="26"/>
          <w:szCs w:val="26"/>
          <w:lang w:val="en-IN" w:eastAsia="en-IN"/>
        </w:rPr>
      </w:pPr>
    </w:p>
    <w:p w14:paraId="35461C12"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2.2.2. Reuse of Existing Common Services/Utilities</w:t>
      </w:r>
    </w:p>
    <w:p w14:paraId="5DAFB47B" w14:textId="77777777" w:rsidR="008B6C9A" w:rsidRPr="008B6C9A" w:rsidRDefault="008B6C9A" w:rsidP="000D6F17">
      <w:pPr>
        <w:spacing w:before="100" w:beforeAutospacing="1" w:after="120"/>
        <w:jc w:val="both"/>
        <w:rPr>
          <w:rFonts w:ascii="Arial" w:hAnsi="Arial" w:cs="Arial"/>
          <w:sz w:val="22"/>
          <w:szCs w:val="22"/>
          <w:lang w:val="en-IN" w:eastAsia="en-IN"/>
        </w:rPr>
      </w:pPr>
      <w:r w:rsidRPr="6E270BA0">
        <w:rPr>
          <w:rFonts w:ascii="Arial" w:hAnsi="Arial" w:cs="Arial"/>
          <w:sz w:val="22"/>
          <w:szCs w:val="22"/>
          <w:lang w:val="en-IN" w:eastAsia="en-IN"/>
        </w:rPr>
        <w:lastRenderedPageBreak/>
        <w:t>The system will utilize:</w:t>
      </w:r>
    </w:p>
    <w:p w14:paraId="0C02B9A1" w14:textId="1EA877C9" w:rsidR="0E8F0004" w:rsidRDefault="56AA02F5" w:rsidP="0E8F0004">
      <w:pPr>
        <w:spacing w:beforeAutospacing="1" w:after="120"/>
        <w:jc w:val="both"/>
      </w:pPr>
      <w:r w:rsidRPr="6E270BA0">
        <w:rPr>
          <w:rFonts w:ascii="Arial" w:eastAsia="Arial" w:hAnsi="Arial" w:cs="Arial"/>
          <w:b/>
          <w:bCs/>
          <w:sz w:val="22"/>
          <w:szCs w:val="22"/>
          <w:lang w:val="en-IN"/>
        </w:rPr>
        <w:t>Logging Utility</w:t>
      </w:r>
      <w:r w:rsidRPr="6E270BA0">
        <w:rPr>
          <w:rFonts w:ascii="Arial" w:eastAsia="Arial" w:hAnsi="Arial" w:cs="Arial"/>
          <w:sz w:val="22"/>
          <w:szCs w:val="22"/>
          <w:lang w:val="en-IN"/>
        </w:rPr>
        <w:t>:</w:t>
      </w:r>
    </w:p>
    <w:p w14:paraId="739D217F" w14:textId="0FA277EF" w:rsidR="0E8F0004" w:rsidRDefault="56AA02F5" w:rsidP="6E270BA0">
      <w:pPr>
        <w:spacing w:beforeAutospacing="1" w:after="120"/>
        <w:jc w:val="both"/>
        <w:rPr>
          <w:rFonts w:ascii="Arial" w:eastAsia="Arial" w:hAnsi="Arial" w:cs="Arial"/>
          <w:sz w:val="22"/>
          <w:szCs w:val="22"/>
          <w:lang w:val="en-IN"/>
        </w:rPr>
      </w:pPr>
      <w:r w:rsidRPr="6E270BA0">
        <w:rPr>
          <w:rFonts w:ascii="Arial" w:eastAsia="Arial" w:hAnsi="Arial" w:cs="Arial"/>
          <w:sz w:val="22"/>
          <w:szCs w:val="22"/>
          <w:lang w:val="en-IN"/>
        </w:rPr>
        <w:t>A custom logging module will be employed to manage various log levels, including FATAL, INFO, WARNING, and DEBUG. This utility facilitates centralized logging across the application, allowing for consistent log formatting and easy retrieval of log entries. By reusing this module, we minimize redundant code, promote adherence to logging standards, and streamline debugging and monitoring processes.</w:t>
      </w:r>
    </w:p>
    <w:p w14:paraId="52969D93" w14:textId="37F5385E" w:rsidR="56AA02F5" w:rsidRDefault="56AA02F5" w:rsidP="6E270BA0">
      <w:pPr>
        <w:jc w:val="both"/>
      </w:pPr>
      <w:r w:rsidRPr="6E270BA0">
        <w:rPr>
          <w:rFonts w:ascii="Arial" w:eastAsia="Arial" w:hAnsi="Arial" w:cs="Arial"/>
          <w:b/>
          <w:bCs/>
          <w:sz w:val="22"/>
          <w:szCs w:val="22"/>
          <w:lang w:val="en-IN"/>
        </w:rPr>
        <w:t>Reuse of Functions</w:t>
      </w:r>
      <w:r w:rsidRPr="6E270BA0">
        <w:rPr>
          <w:rFonts w:ascii="Arial" w:eastAsia="Arial" w:hAnsi="Arial" w:cs="Arial"/>
          <w:sz w:val="22"/>
          <w:szCs w:val="22"/>
          <w:lang w:val="en-IN"/>
        </w:rPr>
        <w:t>:</w:t>
      </w:r>
    </w:p>
    <w:p w14:paraId="32C5A9AE" w14:textId="7C745A04" w:rsidR="56AA02F5" w:rsidRDefault="56AA02F5" w:rsidP="6E270BA0">
      <w:pPr>
        <w:spacing w:beforeAutospacing="1" w:after="120"/>
        <w:jc w:val="both"/>
        <w:rPr>
          <w:rFonts w:ascii="Arial" w:eastAsia="Arial" w:hAnsi="Arial" w:cs="Arial"/>
          <w:sz w:val="22"/>
          <w:szCs w:val="22"/>
          <w:lang w:val="en-IN"/>
        </w:rPr>
      </w:pPr>
      <w:r w:rsidRPr="6E270BA0">
        <w:rPr>
          <w:rFonts w:ascii="Arial" w:eastAsia="Arial" w:hAnsi="Arial" w:cs="Arial"/>
          <w:sz w:val="22"/>
          <w:szCs w:val="22"/>
          <w:lang w:val="en-IN"/>
        </w:rPr>
        <w:t>In addition to the above services, the system will incorporate reusable functions across different modules. This includes utility functions for data validation, error handling, and input parsing. By encapsulating common logic in reusable functions, we promote code modularity and reduce redundancy. This practice not only enhances readability but also simplifies maintenance, as changes to the logic need to be made in only one place.</w:t>
      </w:r>
    </w:p>
    <w:p w14:paraId="0F826D99" w14:textId="2045A4BB" w:rsidR="00860A13" w:rsidRPr="00860A13" w:rsidRDefault="00860A13" w:rsidP="00860A13">
      <w:pPr>
        <w:spacing w:beforeAutospacing="1" w:after="120"/>
        <w:rPr>
          <w:rFonts w:ascii="Arial" w:hAnsi="Arial" w:cs="Arial"/>
          <w:sz w:val="22"/>
          <w:szCs w:val="22"/>
        </w:rPr>
      </w:pPr>
      <w:r w:rsidRPr="00860A13">
        <w:rPr>
          <w:rFonts w:ascii="Arial" w:hAnsi="Arial" w:cs="Arial"/>
          <w:b/>
          <w:bCs/>
          <w:sz w:val="22"/>
          <w:szCs w:val="22"/>
        </w:rPr>
        <w:t>Networking</w:t>
      </w:r>
      <w:r>
        <w:rPr>
          <w:rFonts w:ascii="Arial" w:hAnsi="Arial" w:cs="Arial"/>
          <w:b/>
          <w:bCs/>
          <w:sz w:val="22"/>
          <w:szCs w:val="22"/>
        </w:rPr>
        <w:t xml:space="preserve"> Libraries:</w:t>
      </w:r>
      <w:r w:rsidRPr="00860A13">
        <w:rPr>
          <w:rFonts w:ascii="Arial" w:hAnsi="Arial" w:cs="Arial"/>
          <w:sz w:val="22"/>
          <w:szCs w:val="22"/>
        </w:rPr>
        <w:br/>
        <w:t>Standard socket programming libraries will be utilized for client-server communication. By leveraging these well-established libraries, we can ensure robust and efficient data transmission while reducing development time. The use of existing libraries allows us to focus on higher-level application logic rather than reinventing foundational networking functionality.</w:t>
      </w:r>
    </w:p>
    <w:p w14:paraId="4B1A52F3"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2.2.3. Creation of New Common Services/Utilities</w:t>
      </w:r>
    </w:p>
    <w:p w14:paraId="4BED1DB3"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New services to be created include:</w:t>
      </w:r>
    </w:p>
    <w:p w14:paraId="62994BAB" w14:textId="77777777" w:rsidR="008B6C9A" w:rsidRPr="008B6C9A" w:rsidRDefault="008B6C9A" w:rsidP="000452DD">
      <w:pPr>
        <w:numPr>
          <w:ilvl w:val="0"/>
          <w:numId w:val="5"/>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User Management Service</w:t>
      </w:r>
      <w:r w:rsidRPr="008B6C9A">
        <w:rPr>
          <w:rFonts w:ascii="Arial" w:hAnsi="Arial" w:cs="Arial"/>
          <w:sz w:val="22"/>
          <w:szCs w:val="22"/>
          <w:lang w:val="en-IN" w:eastAsia="en-IN"/>
        </w:rPr>
        <w:t>: Handles user signup, login, and session management.</w:t>
      </w:r>
    </w:p>
    <w:p w14:paraId="2DF8D1B0" w14:textId="77777777" w:rsidR="008B6C9A" w:rsidRPr="008B6C9A" w:rsidRDefault="008B6C9A" w:rsidP="000452DD">
      <w:pPr>
        <w:numPr>
          <w:ilvl w:val="0"/>
          <w:numId w:val="5"/>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CDR Processing Service</w:t>
      </w:r>
      <w:r w:rsidRPr="008B6C9A">
        <w:rPr>
          <w:rFonts w:ascii="Arial" w:hAnsi="Arial" w:cs="Arial"/>
          <w:sz w:val="22"/>
          <w:szCs w:val="22"/>
          <w:lang w:val="en-IN" w:eastAsia="en-IN"/>
        </w:rPr>
        <w:t>: Manages the logic for processing CDR files and generating billing information.</w:t>
      </w:r>
    </w:p>
    <w:p w14:paraId="3D911C5D"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2.2.4. User Interface Paradigms</w:t>
      </w:r>
    </w:p>
    <w:p w14:paraId="02F9E3F2"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user interface will be text-based, presenting users with menus to navigate through options. Each menu will be displayed after a user action, prompting the user to select a choice.</w:t>
      </w:r>
    </w:p>
    <w:p w14:paraId="47AA6B51"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2.2.5. System Interface Paradigms</w:t>
      </w:r>
    </w:p>
    <w:p w14:paraId="6FE3E94D"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system will employ a client-server communication model using TCP sockets. The client will send requests to the server, which will respond with processed data or status messages.</w:t>
      </w:r>
    </w:p>
    <w:p w14:paraId="157A2EE1"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2.2.6. Error Detection / Exception Handling</w:t>
      </w:r>
    </w:p>
    <w:p w14:paraId="0B65239E" w14:textId="77777777" w:rsidR="008B6C9A" w:rsidRPr="008B6C9A" w:rsidRDefault="008B6C9A" w:rsidP="000452DD">
      <w:pPr>
        <w:numPr>
          <w:ilvl w:val="0"/>
          <w:numId w:val="6"/>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lastRenderedPageBreak/>
        <w:t>Error Logging</w:t>
      </w:r>
      <w:r w:rsidRPr="008B6C9A">
        <w:rPr>
          <w:rFonts w:ascii="Arial" w:hAnsi="Arial" w:cs="Arial"/>
          <w:sz w:val="22"/>
          <w:szCs w:val="22"/>
          <w:lang w:val="en-IN" w:eastAsia="en-IN"/>
        </w:rPr>
        <w:t>: All critical errors will be logged using the logging utility.</w:t>
      </w:r>
    </w:p>
    <w:p w14:paraId="42140884" w14:textId="77777777" w:rsidR="008B6C9A" w:rsidRPr="008B6C9A" w:rsidRDefault="008B6C9A" w:rsidP="000452DD">
      <w:pPr>
        <w:numPr>
          <w:ilvl w:val="0"/>
          <w:numId w:val="6"/>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Input Validation</w:t>
      </w:r>
      <w:r w:rsidRPr="008B6C9A">
        <w:rPr>
          <w:rFonts w:ascii="Arial" w:hAnsi="Arial" w:cs="Arial"/>
          <w:sz w:val="22"/>
          <w:szCs w:val="22"/>
          <w:lang w:val="en-IN" w:eastAsia="en-IN"/>
        </w:rPr>
        <w:t>: User inputs will be validated to prevent invalid operations.</w:t>
      </w:r>
    </w:p>
    <w:p w14:paraId="15977890" w14:textId="77777777" w:rsidR="008B6C9A" w:rsidRPr="008B6C9A" w:rsidRDefault="008B6C9A" w:rsidP="000452DD">
      <w:pPr>
        <w:numPr>
          <w:ilvl w:val="0"/>
          <w:numId w:val="6"/>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Graceful Degradation</w:t>
      </w:r>
      <w:r w:rsidRPr="008B6C9A">
        <w:rPr>
          <w:rFonts w:ascii="Arial" w:hAnsi="Arial" w:cs="Arial"/>
          <w:sz w:val="22"/>
          <w:szCs w:val="22"/>
          <w:lang w:val="en-IN" w:eastAsia="en-IN"/>
        </w:rPr>
        <w:t>: The system will handle exceptions gracefully, providing meaningful messages to the user.</w:t>
      </w:r>
    </w:p>
    <w:p w14:paraId="6EF8E029"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2.2.7. Memory Management</w:t>
      </w:r>
    </w:p>
    <w:p w14:paraId="5CBC7968" w14:textId="77777777" w:rsidR="008B6C9A" w:rsidRPr="008B6C9A" w:rsidRDefault="008B6C9A" w:rsidP="000452DD">
      <w:pPr>
        <w:numPr>
          <w:ilvl w:val="0"/>
          <w:numId w:val="7"/>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Dynamic Memory Allocation</w:t>
      </w:r>
      <w:r w:rsidRPr="008B6C9A">
        <w:rPr>
          <w:rFonts w:ascii="Arial" w:hAnsi="Arial" w:cs="Arial"/>
          <w:sz w:val="22"/>
          <w:szCs w:val="22"/>
          <w:lang w:val="en-IN" w:eastAsia="en-IN"/>
        </w:rPr>
        <w:t>: Careful use of malloc and free to manage memory for user data and CDR records.</w:t>
      </w:r>
    </w:p>
    <w:p w14:paraId="458A7601" w14:textId="77777777" w:rsidR="008B6C9A" w:rsidRPr="008B6C9A" w:rsidRDefault="008B6C9A" w:rsidP="000452DD">
      <w:pPr>
        <w:numPr>
          <w:ilvl w:val="0"/>
          <w:numId w:val="7"/>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Memory Leaks Prevention</w:t>
      </w:r>
      <w:r w:rsidRPr="008B6C9A">
        <w:rPr>
          <w:rFonts w:ascii="Arial" w:hAnsi="Arial" w:cs="Arial"/>
          <w:sz w:val="22"/>
          <w:szCs w:val="22"/>
          <w:lang w:val="en-IN" w:eastAsia="en-IN"/>
        </w:rPr>
        <w:t xml:space="preserve">: Use of tools like </w:t>
      </w:r>
      <w:proofErr w:type="spellStart"/>
      <w:r w:rsidRPr="008B6C9A">
        <w:rPr>
          <w:rFonts w:ascii="Arial" w:hAnsi="Arial" w:cs="Arial"/>
          <w:sz w:val="22"/>
          <w:szCs w:val="22"/>
          <w:lang w:val="en-IN" w:eastAsia="en-IN"/>
        </w:rPr>
        <w:t>Valgrind</w:t>
      </w:r>
      <w:proofErr w:type="spellEnd"/>
      <w:r w:rsidRPr="008B6C9A">
        <w:rPr>
          <w:rFonts w:ascii="Arial" w:hAnsi="Arial" w:cs="Arial"/>
          <w:sz w:val="22"/>
          <w:szCs w:val="22"/>
          <w:lang w:val="en-IN" w:eastAsia="en-IN"/>
        </w:rPr>
        <w:t xml:space="preserve"> to identify and fix memory leaks.</w:t>
      </w:r>
    </w:p>
    <w:p w14:paraId="6BDDDB6D"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2.2.8. Performance</w:t>
      </w:r>
    </w:p>
    <w:p w14:paraId="3937E759" w14:textId="77777777" w:rsidR="008B6C9A" w:rsidRPr="008B6C9A" w:rsidRDefault="008B6C9A" w:rsidP="000452DD">
      <w:pPr>
        <w:numPr>
          <w:ilvl w:val="0"/>
          <w:numId w:val="8"/>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Multithreading</w:t>
      </w:r>
      <w:r w:rsidRPr="008B6C9A">
        <w:rPr>
          <w:rFonts w:ascii="Arial" w:hAnsi="Arial" w:cs="Arial"/>
          <w:sz w:val="22"/>
          <w:szCs w:val="22"/>
          <w:lang w:val="en-IN" w:eastAsia="en-IN"/>
        </w:rPr>
        <w:t>: Enables simultaneous processing of billing tasks, improving overall system responsiveness.</w:t>
      </w:r>
    </w:p>
    <w:p w14:paraId="30B319D3" w14:textId="27F3DE0F" w:rsidR="008B6C9A" w:rsidRPr="008B6C9A" w:rsidRDefault="008B6C9A" w:rsidP="000452DD">
      <w:pPr>
        <w:numPr>
          <w:ilvl w:val="0"/>
          <w:numId w:val="8"/>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Efficient Data Structures</w:t>
      </w:r>
      <w:r w:rsidRPr="008B6C9A">
        <w:rPr>
          <w:rFonts w:ascii="Arial" w:hAnsi="Arial" w:cs="Arial"/>
          <w:sz w:val="22"/>
          <w:szCs w:val="22"/>
          <w:lang w:val="en-IN" w:eastAsia="en-IN"/>
        </w:rPr>
        <w:t xml:space="preserve">: Use of </w:t>
      </w:r>
      <w:r w:rsidR="00F8689A">
        <w:rPr>
          <w:rFonts w:ascii="Arial" w:hAnsi="Arial" w:cs="Arial"/>
          <w:sz w:val="22"/>
          <w:szCs w:val="22"/>
          <w:lang w:val="en-IN" w:eastAsia="en-IN"/>
        </w:rPr>
        <w:t>structures</w:t>
      </w:r>
      <w:r w:rsidRPr="008B6C9A">
        <w:rPr>
          <w:rFonts w:ascii="Arial" w:hAnsi="Arial" w:cs="Arial"/>
          <w:sz w:val="22"/>
          <w:szCs w:val="22"/>
          <w:lang w:val="en-IN" w:eastAsia="en-IN"/>
        </w:rPr>
        <w:t xml:space="preserve"> for fast data access and manipulation.</w:t>
      </w:r>
    </w:p>
    <w:p w14:paraId="61F27AFB"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2.2.9. Security</w:t>
      </w:r>
    </w:p>
    <w:p w14:paraId="2E64EC64" w14:textId="77777777" w:rsidR="008B6C9A" w:rsidRPr="008B6C9A" w:rsidRDefault="008B6C9A" w:rsidP="000452DD">
      <w:pPr>
        <w:numPr>
          <w:ilvl w:val="0"/>
          <w:numId w:val="9"/>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User Authentication</w:t>
      </w:r>
      <w:r w:rsidRPr="008B6C9A">
        <w:rPr>
          <w:rFonts w:ascii="Arial" w:hAnsi="Arial" w:cs="Arial"/>
          <w:sz w:val="22"/>
          <w:szCs w:val="22"/>
          <w:lang w:val="en-IN" w:eastAsia="en-IN"/>
        </w:rPr>
        <w:t>: Passwords will be securely stored and checked during login.</w:t>
      </w:r>
    </w:p>
    <w:p w14:paraId="70CD7FCF" w14:textId="77777777" w:rsidR="008B6C9A" w:rsidRPr="008B6C9A" w:rsidRDefault="008B6C9A" w:rsidP="000452DD">
      <w:pPr>
        <w:numPr>
          <w:ilvl w:val="0"/>
          <w:numId w:val="9"/>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Data Validation</w:t>
      </w:r>
      <w:r w:rsidRPr="008B6C9A">
        <w:rPr>
          <w:rFonts w:ascii="Arial" w:hAnsi="Arial" w:cs="Arial"/>
          <w:sz w:val="22"/>
          <w:szCs w:val="22"/>
          <w:lang w:val="en-IN" w:eastAsia="en-IN"/>
        </w:rPr>
        <w:t>: Inputs will be sanitized to prevent injection attacks.</w:t>
      </w:r>
    </w:p>
    <w:p w14:paraId="16AD0CFB" w14:textId="77777777" w:rsidR="008B6C9A" w:rsidRPr="008B6C9A" w:rsidRDefault="008B6C9A" w:rsidP="000452DD">
      <w:pPr>
        <w:numPr>
          <w:ilvl w:val="0"/>
          <w:numId w:val="9"/>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Secure Communication</w:t>
      </w:r>
      <w:r w:rsidRPr="008B6C9A">
        <w:rPr>
          <w:rFonts w:ascii="Arial" w:hAnsi="Arial" w:cs="Arial"/>
          <w:sz w:val="22"/>
          <w:szCs w:val="22"/>
          <w:lang w:val="en-IN" w:eastAsia="en-IN"/>
        </w:rPr>
        <w:t>: While not implemented in this initial version, consider TLS for encrypting client-server communications in future iterations.</w:t>
      </w:r>
    </w:p>
    <w:p w14:paraId="07D7B880"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2.2.10. Concurrency and Synchronization</w:t>
      </w:r>
    </w:p>
    <w:p w14:paraId="79CDCCA1" w14:textId="77777777" w:rsidR="008B6C9A" w:rsidRPr="008B6C9A" w:rsidRDefault="008B6C9A" w:rsidP="000452DD">
      <w:pPr>
        <w:numPr>
          <w:ilvl w:val="0"/>
          <w:numId w:val="10"/>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Mutexes and Condition Variables</w:t>
      </w:r>
      <w:r w:rsidRPr="008B6C9A">
        <w:rPr>
          <w:rFonts w:ascii="Arial" w:hAnsi="Arial" w:cs="Arial"/>
          <w:sz w:val="22"/>
          <w:szCs w:val="22"/>
          <w:lang w:val="en-IN" w:eastAsia="en-IN"/>
        </w:rPr>
        <w:t>: These will be used to manage shared resources and ensure thread safety during CDR processing.</w:t>
      </w:r>
    </w:p>
    <w:p w14:paraId="67303D4A"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2.2.11. Housekeeping and Maintenance</w:t>
      </w:r>
    </w:p>
    <w:p w14:paraId="40AC2303" w14:textId="77777777" w:rsidR="008B6C9A" w:rsidRPr="008B6C9A" w:rsidRDefault="008B6C9A" w:rsidP="000452DD">
      <w:pPr>
        <w:numPr>
          <w:ilvl w:val="0"/>
          <w:numId w:val="11"/>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Log Management</w:t>
      </w:r>
      <w:r w:rsidRPr="008B6C9A">
        <w:rPr>
          <w:rFonts w:ascii="Arial" w:hAnsi="Arial" w:cs="Arial"/>
          <w:sz w:val="22"/>
          <w:szCs w:val="22"/>
          <w:lang w:val="en-IN" w:eastAsia="en-IN"/>
        </w:rPr>
        <w:t>: Implement periodic log cleanup to prevent excessive disk usage.</w:t>
      </w:r>
    </w:p>
    <w:p w14:paraId="26C80FD8" w14:textId="77777777" w:rsidR="008B6C9A" w:rsidRDefault="008B6C9A" w:rsidP="000452DD">
      <w:pPr>
        <w:numPr>
          <w:ilvl w:val="0"/>
          <w:numId w:val="11"/>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Data Purging</w:t>
      </w:r>
      <w:r w:rsidRPr="008B6C9A">
        <w:rPr>
          <w:rFonts w:ascii="Arial" w:hAnsi="Arial" w:cs="Arial"/>
          <w:sz w:val="22"/>
          <w:szCs w:val="22"/>
          <w:lang w:val="en-IN" w:eastAsia="en-IN"/>
        </w:rPr>
        <w:t>: Regular purging of outdated records from the user database to maintain performance.</w:t>
      </w:r>
    </w:p>
    <w:p w14:paraId="65268643" w14:textId="77777777" w:rsidR="009615D9" w:rsidRPr="00E61A5A" w:rsidRDefault="009615D9" w:rsidP="00DE13FF">
      <w:pPr>
        <w:spacing w:beforeAutospacing="1" w:afterAutospacing="1"/>
        <w:jc w:val="both"/>
        <w:rPr>
          <w:rFonts w:ascii="Arial" w:hAnsi="Arial" w:cs="Arial"/>
          <w:sz w:val="22"/>
          <w:szCs w:val="22"/>
          <w:lang w:val="en-IN" w:eastAsia="en-IN"/>
        </w:rPr>
      </w:pPr>
    </w:p>
    <w:p w14:paraId="27921CB1" w14:textId="7FD15D50" w:rsidR="00D10D5F" w:rsidRDefault="00D10D5F" w:rsidP="008B0A0A">
      <w:pPr>
        <w:pStyle w:val="Heading1"/>
        <w:numPr>
          <w:ilvl w:val="1"/>
          <w:numId w:val="10"/>
        </w:numPr>
      </w:pPr>
      <w:bookmarkStart w:id="32" w:name="_Toc207768275"/>
      <w:bookmarkStart w:id="33" w:name="_Toc368912274"/>
      <w:bookmarkEnd w:id="31"/>
      <w:r w:rsidRPr="003602B9">
        <w:t>System Architecture</w:t>
      </w:r>
      <w:bookmarkStart w:id="34" w:name="_Toc207768276"/>
      <w:bookmarkEnd w:id="32"/>
      <w:bookmarkEnd w:id="33"/>
    </w:p>
    <w:p w14:paraId="3F15B848" w14:textId="77777777" w:rsidR="0060362D" w:rsidRDefault="0060362D" w:rsidP="0060362D"/>
    <w:p w14:paraId="4CFDA186" w14:textId="0E45650A" w:rsidR="0060362D" w:rsidRDefault="0060362D" w:rsidP="0060362D">
      <w:pPr>
        <w:ind w:left="403"/>
        <w:rPr>
          <w:rFonts w:ascii="Arial" w:hAnsi="Arial" w:cs="Arial"/>
          <w:sz w:val="22"/>
          <w:szCs w:val="22"/>
        </w:rPr>
      </w:pPr>
      <w:r w:rsidRPr="0060362D">
        <w:rPr>
          <w:rFonts w:ascii="Arial" w:hAnsi="Arial" w:cs="Arial"/>
          <w:sz w:val="22"/>
          <w:szCs w:val="22"/>
        </w:rPr>
        <w:lastRenderedPageBreak/>
        <w:t>The CDR Management System is structured to efficiently handle the charging functionality for cellular service providers, focusing on processing CDR files and generating billing outputs. Its primary responsibilities include ingesting CDR files, validating data, calculating charges based on usage, storing processed records, and generating reports for billing and inter-operator accounting.</w:t>
      </w:r>
    </w:p>
    <w:p w14:paraId="737C9A29" w14:textId="77777777" w:rsidR="0060362D" w:rsidRPr="0060362D" w:rsidRDefault="0060362D" w:rsidP="0060362D">
      <w:pPr>
        <w:ind w:left="403"/>
        <w:rPr>
          <w:rFonts w:ascii="Arial" w:hAnsi="Arial" w:cs="Arial"/>
          <w:sz w:val="22"/>
          <w:szCs w:val="22"/>
        </w:rPr>
      </w:pPr>
    </w:p>
    <w:p w14:paraId="12E7E803" w14:textId="36C666C1" w:rsidR="00D10D5F" w:rsidRDefault="0035339F" w:rsidP="000271BF">
      <w:pPr>
        <w:pStyle w:val="Heading2"/>
        <w:numPr>
          <w:ilvl w:val="1"/>
          <w:numId w:val="51"/>
        </w:numPr>
      </w:pPr>
      <w:bookmarkStart w:id="35" w:name="_Toc368912275"/>
      <w:r>
        <w:t xml:space="preserve"> </w:t>
      </w:r>
      <w:r w:rsidR="00D10D5F">
        <w:t>System Architecture Diagram</w:t>
      </w:r>
      <w:bookmarkEnd w:id="34"/>
      <w:bookmarkEnd w:id="35"/>
    </w:p>
    <w:p w14:paraId="2F905981" w14:textId="77777777" w:rsidR="00216D5F" w:rsidRDefault="00216D5F" w:rsidP="00216D5F"/>
    <w:p w14:paraId="3C0680EF" w14:textId="77777777" w:rsidR="009615D9" w:rsidRDefault="009615D9" w:rsidP="00216D5F"/>
    <w:p w14:paraId="2B9291BB" w14:textId="4A586423" w:rsidR="00216D5F" w:rsidRPr="00303E38" w:rsidRDefault="00216D5F" w:rsidP="009615D9">
      <w:pPr>
        <w:ind w:firstLine="720"/>
        <w:rPr>
          <w:rFonts w:ascii="Arial" w:hAnsi="Arial" w:cs="Arial"/>
          <w:b/>
          <w:bCs/>
          <w:sz w:val="28"/>
          <w:szCs w:val="28"/>
          <w:u w:val="single"/>
        </w:rPr>
      </w:pPr>
      <w:r w:rsidRPr="00303E38">
        <w:rPr>
          <w:rFonts w:ascii="Arial" w:hAnsi="Arial" w:cs="Arial"/>
          <w:b/>
          <w:bCs/>
          <w:sz w:val="28"/>
          <w:szCs w:val="28"/>
          <w:u w:val="single"/>
        </w:rPr>
        <w:t>Data Flow Diagrams:</w:t>
      </w:r>
    </w:p>
    <w:p w14:paraId="390C670E" w14:textId="14F672F2" w:rsidR="00216D5F" w:rsidRPr="00216D5F" w:rsidRDefault="00216D5F" w:rsidP="00216D5F">
      <w:pPr>
        <w:rPr>
          <w:rFonts w:ascii="Arial" w:hAnsi="Arial" w:cs="Arial"/>
          <w:sz w:val="28"/>
          <w:szCs w:val="28"/>
        </w:rPr>
      </w:pPr>
    </w:p>
    <w:p w14:paraId="3AC8636A" w14:textId="155D9831" w:rsidR="5985E146" w:rsidRDefault="5985E146" w:rsidP="5985E146"/>
    <w:p w14:paraId="4CE69088" w14:textId="0C5A9548" w:rsidR="15942A21" w:rsidRDefault="00A45310" w:rsidP="588C938F">
      <w:pPr>
        <w:jc w:val="center"/>
      </w:pPr>
      <w:bookmarkStart w:id="36" w:name="_Toc207768278"/>
      <w:r w:rsidRPr="00A45310">
        <w:rPr>
          <w:noProof/>
        </w:rPr>
        <w:drawing>
          <wp:inline distT="0" distB="0" distL="0" distR="0" wp14:anchorId="0A1DAD9F" wp14:editId="3471DFE6">
            <wp:extent cx="4501920" cy="1716259"/>
            <wp:effectExtent l="0" t="0" r="0" b="0"/>
            <wp:docPr id="1389491879"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1879" name="Picture 1" descr="A diagram of a diagram"/>
                    <pic:cNvPicPr/>
                  </pic:nvPicPr>
                  <pic:blipFill rotWithShape="1">
                    <a:blip r:embed="rId17"/>
                    <a:srcRect b="13842"/>
                    <a:stretch/>
                  </pic:blipFill>
                  <pic:spPr bwMode="auto">
                    <a:xfrm>
                      <a:off x="0" y="0"/>
                      <a:ext cx="4530319" cy="1727086"/>
                    </a:xfrm>
                    <a:prstGeom prst="rect">
                      <a:avLst/>
                    </a:prstGeom>
                    <a:ln>
                      <a:noFill/>
                    </a:ln>
                    <a:extLst>
                      <a:ext uri="{53640926-AAD7-44D8-BBD7-CCE9431645EC}">
                        <a14:shadowObscured xmlns:a14="http://schemas.microsoft.com/office/drawing/2010/main"/>
                      </a:ext>
                    </a:extLst>
                  </pic:spPr>
                </pic:pic>
              </a:graphicData>
            </a:graphic>
          </wp:inline>
        </w:drawing>
      </w:r>
    </w:p>
    <w:p w14:paraId="475562C3" w14:textId="77777777" w:rsidR="00DE13FF" w:rsidRDefault="00DE13FF" w:rsidP="588C938F">
      <w:pPr>
        <w:jc w:val="center"/>
      </w:pPr>
    </w:p>
    <w:p w14:paraId="01E0E23F" w14:textId="19880774" w:rsidR="00FE2B3C" w:rsidRDefault="00FE2B3C" w:rsidP="588C938F">
      <w:pPr>
        <w:jc w:val="center"/>
      </w:pPr>
    </w:p>
    <w:p w14:paraId="47D6138C" w14:textId="20FD61DA" w:rsidR="00216D5F" w:rsidRDefault="00DE13FF" w:rsidP="00FE2B3C">
      <w:pPr>
        <w:jc w:val="center"/>
        <w:rPr>
          <w:rFonts w:ascii="Abadi" w:hAnsi="Abadi"/>
          <w:b/>
          <w:sz w:val="28"/>
          <w:szCs w:val="28"/>
          <w:lang w:val="en-IN"/>
        </w:rPr>
      </w:pPr>
      <w:r w:rsidRPr="00DE13FF">
        <w:rPr>
          <w:rFonts w:ascii="Abadi" w:hAnsi="Abadi"/>
          <w:b/>
          <w:bCs/>
          <w:sz w:val="28"/>
          <w:szCs w:val="28"/>
          <w:lang w:val="en-IN"/>
        </w:rPr>
        <w:t>DFD LEVEL 0</w:t>
      </w:r>
    </w:p>
    <w:p w14:paraId="20944EBE" w14:textId="77777777" w:rsidR="00D60562" w:rsidRPr="00DE13FF" w:rsidRDefault="00D60562" w:rsidP="00FE2B3C">
      <w:pPr>
        <w:jc w:val="center"/>
        <w:rPr>
          <w:rFonts w:ascii="Abadi" w:hAnsi="Abadi"/>
          <w:b/>
          <w:bCs/>
          <w:sz w:val="28"/>
          <w:szCs w:val="28"/>
          <w:lang w:val="en-IN"/>
        </w:rPr>
      </w:pPr>
    </w:p>
    <w:p w14:paraId="32D4B4BE" w14:textId="1FB0AE20" w:rsidR="00FE2B3C" w:rsidRDefault="003834E3" w:rsidP="00FE2B3C">
      <w:pPr>
        <w:jc w:val="center"/>
        <w:rPr>
          <w:lang w:val="en-IN"/>
        </w:rPr>
      </w:pPr>
      <w:r w:rsidRPr="003834E3">
        <w:rPr>
          <w:noProof/>
          <w:lang w:val="en-IN"/>
        </w:rPr>
        <w:drawing>
          <wp:inline distT="0" distB="0" distL="0" distR="0" wp14:anchorId="5814B626" wp14:editId="01DFE036">
            <wp:extent cx="4989558" cy="2057038"/>
            <wp:effectExtent l="0" t="0" r="1905" b="635"/>
            <wp:docPr id="288554627"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54627" name="Picture 1" descr="A diagram of a server&#10;&#10;Description automatically generated"/>
                    <pic:cNvPicPr/>
                  </pic:nvPicPr>
                  <pic:blipFill>
                    <a:blip r:embed="rId18"/>
                    <a:stretch>
                      <a:fillRect/>
                    </a:stretch>
                  </pic:blipFill>
                  <pic:spPr>
                    <a:xfrm>
                      <a:off x="0" y="0"/>
                      <a:ext cx="5029646" cy="2073565"/>
                    </a:xfrm>
                    <a:prstGeom prst="rect">
                      <a:avLst/>
                    </a:prstGeom>
                  </pic:spPr>
                </pic:pic>
              </a:graphicData>
            </a:graphic>
          </wp:inline>
        </w:drawing>
      </w:r>
    </w:p>
    <w:p w14:paraId="6C6DD537" w14:textId="77777777" w:rsidR="00160CFB" w:rsidRDefault="00160CFB" w:rsidP="00FE2B3C">
      <w:pPr>
        <w:jc w:val="center"/>
        <w:rPr>
          <w:lang w:val="en-IN"/>
        </w:rPr>
      </w:pPr>
    </w:p>
    <w:p w14:paraId="6DC7EA51" w14:textId="77777777" w:rsidR="00160CFB" w:rsidRDefault="00160CFB" w:rsidP="00FE2B3C">
      <w:pPr>
        <w:jc w:val="center"/>
        <w:rPr>
          <w:lang w:val="en-IN"/>
        </w:rPr>
      </w:pPr>
    </w:p>
    <w:p w14:paraId="0FA3419C" w14:textId="73B1DA34" w:rsidR="00DE13FF" w:rsidRPr="00DE13FF" w:rsidRDefault="00DE13FF" w:rsidP="00DE13FF">
      <w:pPr>
        <w:jc w:val="center"/>
        <w:rPr>
          <w:rFonts w:ascii="Abadi" w:hAnsi="Abadi"/>
          <w:b/>
          <w:bCs/>
          <w:sz w:val="28"/>
          <w:szCs w:val="28"/>
          <w:lang w:val="en-IN"/>
        </w:rPr>
      </w:pPr>
      <w:r w:rsidRPr="00DE13FF">
        <w:rPr>
          <w:rFonts w:ascii="Abadi" w:hAnsi="Abadi"/>
          <w:b/>
          <w:bCs/>
          <w:sz w:val="28"/>
          <w:szCs w:val="28"/>
          <w:lang w:val="en-IN"/>
        </w:rPr>
        <w:t>DFD LEVEL 1</w:t>
      </w:r>
    </w:p>
    <w:p w14:paraId="6362E6FF" w14:textId="77777777" w:rsidR="0090370F" w:rsidRDefault="0090370F" w:rsidP="00160CFB">
      <w:pPr>
        <w:ind w:firstLine="720"/>
        <w:rPr>
          <w:rFonts w:ascii="Arial" w:hAnsi="Arial" w:cs="Arial"/>
          <w:b/>
          <w:bCs/>
          <w:sz w:val="28"/>
          <w:szCs w:val="28"/>
          <w:lang w:val="en-IN"/>
        </w:rPr>
      </w:pPr>
    </w:p>
    <w:p w14:paraId="248A3544" w14:textId="77557E0C" w:rsidR="411C6E33" w:rsidRDefault="411C6E33" w:rsidP="411C6E33">
      <w:pPr>
        <w:ind w:firstLine="720"/>
        <w:rPr>
          <w:rFonts w:ascii="Arial" w:hAnsi="Arial" w:cs="Arial"/>
          <w:b/>
          <w:bCs/>
          <w:sz w:val="28"/>
          <w:szCs w:val="28"/>
          <w:lang w:val="en-IN"/>
        </w:rPr>
      </w:pPr>
    </w:p>
    <w:p w14:paraId="00054B78" w14:textId="557F53D7" w:rsidR="411C6E33" w:rsidRDefault="411C6E33" w:rsidP="411C6E33">
      <w:pPr>
        <w:ind w:firstLine="720"/>
        <w:rPr>
          <w:rFonts w:ascii="Arial" w:hAnsi="Arial" w:cs="Arial"/>
          <w:b/>
          <w:bCs/>
          <w:sz w:val="28"/>
          <w:szCs w:val="28"/>
          <w:lang w:val="en-IN"/>
        </w:rPr>
      </w:pPr>
    </w:p>
    <w:p w14:paraId="05F9D85F" w14:textId="0C600582" w:rsidR="411C6E33" w:rsidRDefault="411C6E33" w:rsidP="411C6E33">
      <w:pPr>
        <w:ind w:firstLine="720"/>
        <w:rPr>
          <w:rFonts w:ascii="Arial" w:hAnsi="Arial" w:cs="Arial"/>
          <w:b/>
          <w:bCs/>
          <w:sz w:val="28"/>
          <w:szCs w:val="28"/>
          <w:lang w:val="en-IN"/>
        </w:rPr>
      </w:pPr>
    </w:p>
    <w:p w14:paraId="6E8F6D5B" w14:textId="5679B328" w:rsidR="411C6E33" w:rsidRDefault="411C6E33" w:rsidP="411C6E33">
      <w:pPr>
        <w:ind w:firstLine="720"/>
        <w:rPr>
          <w:rFonts w:ascii="Arial" w:hAnsi="Arial" w:cs="Arial"/>
          <w:b/>
          <w:bCs/>
          <w:sz w:val="28"/>
          <w:szCs w:val="28"/>
          <w:lang w:val="en-IN"/>
        </w:rPr>
      </w:pPr>
    </w:p>
    <w:p w14:paraId="4B884571" w14:textId="18A3A7E3" w:rsidR="411C6E33" w:rsidRDefault="411C6E33" w:rsidP="411C6E33">
      <w:pPr>
        <w:ind w:firstLine="720"/>
        <w:rPr>
          <w:rFonts w:ascii="Arial" w:hAnsi="Arial" w:cs="Arial"/>
          <w:b/>
          <w:bCs/>
          <w:sz w:val="28"/>
          <w:szCs w:val="28"/>
          <w:lang w:val="en-IN"/>
        </w:rPr>
      </w:pPr>
    </w:p>
    <w:p w14:paraId="56D51B17" w14:textId="2BE7A289" w:rsidR="411C6E33" w:rsidRDefault="411C6E33" w:rsidP="411C6E33">
      <w:pPr>
        <w:ind w:firstLine="720"/>
        <w:rPr>
          <w:rFonts w:ascii="Arial" w:hAnsi="Arial" w:cs="Arial"/>
          <w:b/>
          <w:bCs/>
          <w:sz w:val="28"/>
          <w:szCs w:val="28"/>
          <w:lang w:val="en-IN"/>
        </w:rPr>
      </w:pPr>
    </w:p>
    <w:p w14:paraId="12A4A7F8" w14:textId="77777777" w:rsidR="003B4BEC" w:rsidRDefault="003B4BEC" w:rsidP="00160CFB">
      <w:pPr>
        <w:ind w:firstLine="720"/>
        <w:rPr>
          <w:rFonts w:ascii="Arial" w:hAnsi="Arial" w:cs="Arial"/>
          <w:b/>
          <w:bCs/>
          <w:sz w:val="28"/>
          <w:szCs w:val="28"/>
          <w:lang w:val="en-IN"/>
        </w:rPr>
      </w:pPr>
    </w:p>
    <w:p w14:paraId="02B27A68" w14:textId="39732D7B" w:rsidR="00160CFB" w:rsidRPr="00160CFB" w:rsidRDefault="00160CFB" w:rsidP="00160CFB">
      <w:pPr>
        <w:ind w:firstLine="720"/>
        <w:rPr>
          <w:rFonts w:ascii="Arial" w:hAnsi="Arial" w:cs="Arial"/>
          <w:b/>
          <w:bCs/>
          <w:sz w:val="28"/>
          <w:szCs w:val="28"/>
          <w:lang w:val="en-IN"/>
        </w:rPr>
      </w:pPr>
      <w:r w:rsidRPr="00160CFB">
        <w:rPr>
          <w:rFonts w:ascii="Arial" w:hAnsi="Arial" w:cs="Arial"/>
          <w:b/>
          <w:bCs/>
          <w:sz w:val="28"/>
          <w:szCs w:val="28"/>
          <w:lang w:val="en-IN"/>
        </w:rPr>
        <w:t>Sequence Diagram:</w:t>
      </w:r>
    </w:p>
    <w:p w14:paraId="3B7ACC83" w14:textId="77777777" w:rsidR="00160CFB" w:rsidRPr="00FE2B3C" w:rsidRDefault="00160CFB" w:rsidP="00160CFB">
      <w:pPr>
        <w:rPr>
          <w:rFonts w:ascii="Arial" w:hAnsi="Arial" w:cs="Arial"/>
          <w:sz w:val="28"/>
          <w:szCs w:val="28"/>
          <w:lang w:val="en-IN"/>
        </w:rPr>
      </w:pPr>
    </w:p>
    <w:p w14:paraId="5C3C4CB0" w14:textId="77777777" w:rsidR="00FE2B3C" w:rsidRDefault="00FE2B3C" w:rsidP="588C938F">
      <w:pPr>
        <w:jc w:val="center"/>
      </w:pPr>
    </w:p>
    <w:p w14:paraId="6DDEAA8B" w14:textId="649982A7" w:rsidR="0035339F" w:rsidRDefault="003B4BEC" w:rsidP="3A3885C5">
      <w:pPr>
        <w:jc w:val="center"/>
      </w:pPr>
      <w:r>
        <w:rPr>
          <w:noProof/>
        </w:rPr>
        <w:drawing>
          <wp:inline distT="0" distB="0" distL="0" distR="0" wp14:anchorId="54CC3DAC" wp14:editId="072282FA">
            <wp:extent cx="4628270" cy="4643269"/>
            <wp:effectExtent l="0" t="0" r="1270" b="5080"/>
            <wp:docPr id="1225740106" name="Picture 1" descr="A diagram of a customer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628270" cy="4643269"/>
                    </a:xfrm>
                    <a:prstGeom prst="rect">
                      <a:avLst/>
                    </a:prstGeom>
                  </pic:spPr>
                </pic:pic>
              </a:graphicData>
            </a:graphic>
          </wp:inline>
        </w:drawing>
      </w:r>
    </w:p>
    <w:p w14:paraId="55DBC70B" w14:textId="77777777" w:rsidR="00160CFB" w:rsidRDefault="00160CFB" w:rsidP="009615D9">
      <w:pPr>
        <w:ind w:firstLine="720"/>
        <w:rPr>
          <w:rFonts w:ascii="Arial" w:hAnsi="Arial" w:cs="Arial"/>
          <w:b/>
          <w:bCs/>
          <w:sz w:val="28"/>
          <w:szCs w:val="28"/>
          <w:u w:val="single"/>
        </w:rPr>
      </w:pPr>
    </w:p>
    <w:p w14:paraId="4BC42FE6" w14:textId="77777777" w:rsidR="00160CFB" w:rsidRDefault="00160CFB" w:rsidP="009615D9">
      <w:pPr>
        <w:ind w:firstLine="720"/>
        <w:rPr>
          <w:rFonts w:ascii="Arial" w:hAnsi="Arial" w:cs="Arial"/>
          <w:b/>
          <w:bCs/>
          <w:sz w:val="28"/>
          <w:szCs w:val="28"/>
          <w:u w:val="single"/>
        </w:rPr>
      </w:pPr>
    </w:p>
    <w:p w14:paraId="0AFEE52C" w14:textId="77777777" w:rsidR="00D60562" w:rsidRDefault="00D60562" w:rsidP="009615D9">
      <w:pPr>
        <w:ind w:firstLine="720"/>
        <w:rPr>
          <w:rFonts w:ascii="Arial" w:hAnsi="Arial" w:cs="Arial"/>
          <w:b/>
          <w:bCs/>
          <w:sz w:val="28"/>
          <w:szCs w:val="28"/>
          <w:u w:val="single"/>
        </w:rPr>
      </w:pPr>
    </w:p>
    <w:p w14:paraId="7AEE471B" w14:textId="77777777" w:rsidR="00D60562" w:rsidRDefault="00D60562" w:rsidP="009615D9">
      <w:pPr>
        <w:ind w:firstLine="720"/>
        <w:rPr>
          <w:rFonts w:ascii="Arial" w:hAnsi="Arial" w:cs="Arial"/>
          <w:b/>
          <w:bCs/>
          <w:sz w:val="28"/>
          <w:szCs w:val="28"/>
          <w:u w:val="single"/>
        </w:rPr>
      </w:pPr>
    </w:p>
    <w:p w14:paraId="7FB17461" w14:textId="5C29D459" w:rsidR="00216D5F" w:rsidRPr="00303E38" w:rsidRDefault="00303E38" w:rsidP="009615D9">
      <w:pPr>
        <w:ind w:firstLine="720"/>
        <w:rPr>
          <w:rFonts w:ascii="Arial" w:hAnsi="Arial" w:cs="Arial"/>
          <w:b/>
          <w:bCs/>
          <w:sz w:val="28"/>
          <w:szCs w:val="28"/>
          <w:u w:val="single"/>
        </w:rPr>
      </w:pPr>
      <w:r w:rsidRPr="00303E38">
        <w:rPr>
          <w:rFonts w:ascii="Arial" w:hAnsi="Arial" w:cs="Arial"/>
          <w:b/>
          <w:bCs/>
          <w:sz w:val="28"/>
          <w:szCs w:val="28"/>
          <w:u w:val="single"/>
        </w:rPr>
        <w:t>Use case</w:t>
      </w:r>
      <w:r w:rsidR="009615D9" w:rsidRPr="00303E38">
        <w:rPr>
          <w:rFonts w:ascii="Arial" w:hAnsi="Arial" w:cs="Arial"/>
          <w:b/>
          <w:bCs/>
          <w:sz w:val="28"/>
          <w:szCs w:val="28"/>
          <w:u w:val="single"/>
        </w:rPr>
        <w:t xml:space="preserve"> Diagram:</w:t>
      </w:r>
    </w:p>
    <w:p w14:paraId="77DE15EA" w14:textId="77777777" w:rsidR="009615D9" w:rsidRDefault="009615D9" w:rsidP="588C938F">
      <w:pPr>
        <w:jc w:val="center"/>
      </w:pPr>
    </w:p>
    <w:p w14:paraId="5A1C085E" w14:textId="77777777" w:rsidR="009615D9" w:rsidRDefault="009615D9" w:rsidP="588C938F">
      <w:pPr>
        <w:jc w:val="center"/>
      </w:pPr>
    </w:p>
    <w:p w14:paraId="181B8D06" w14:textId="4A998C8A" w:rsidR="588C938F" w:rsidRDefault="00053EF3" w:rsidP="588C938F">
      <w:pPr>
        <w:jc w:val="center"/>
      </w:pPr>
      <w:r>
        <w:rPr>
          <w:noProof/>
        </w:rPr>
        <w:lastRenderedPageBreak/>
        <w:drawing>
          <wp:inline distT="0" distB="0" distL="0" distR="0" wp14:anchorId="70A95230" wp14:editId="3A74A9CE">
            <wp:extent cx="3406434" cy="2755900"/>
            <wp:effectExtent l="0" t="0" r="3810" b="6350"/>
            <wp:docPr id="783358271" name="Picture 78335827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58271" name="Picture 783358271" descr="A diagram of a person with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9177" cy="2766210"/>
                    </a:xfrm>
                    <a:prstGeom prst="rect">
                      <a:avLst/>
                    </a:prstGeom>
                  </pic:spPr>
                </pic:pic>
              </a:graphicData>
            </a:graphic>
          </wp:inline>
        </w:drawing>
      </w:r>
    </w:p>
    <w:p w14:paraId="2BD931DE" w14:textId="28BF2352" w:rsidR="588C938F" w:rsidRDefault="588C938F" w:rsidP="588C938F">
      <w:pPr>
        <w:jc w:val="center"/>
      </w:pPr>
    </w:p>
    <w:p w14:paraId="0B09C9E9" w14:textId="15FEDBF8" w:rsidR="00D10D5F" w:rsidRDefault="0035339F" w:rsidP="0035339F">
      <w:pPr>
        <w:pStyle w:val="Heading2"/>
        <w:numPr>
          <w:ilvl w:val="0"/>
          <w:numId w:val="0"/>
        </w:numPr>
        <w:ind w:left="992"/>
      </w:pPr>
      <w:bookmarkStart w:id="37" w:name="_Toc368912276"/>
      <w:r>
        <w:t xml:space="preserve">3.1.1 </w:t>
      </w:r>
      <w:r w:rsidR="00D10D5F">
        <w:t>System Use-Cases</w:t>
      </w:r>
      <w:bookmarkStart w:id="38" w:name="_Toc207768279"/>
      <w:bookmarkEnd w:id="36"/>
      <w:bookmarkEnd w:id="37"/>
    </w:p>
    <w:p w14:paraId="42371964" w14:textId="767ADFE4"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Signup</w:t>
      </w:r>
      <w:r w:rsidRPr="5985E146">
        <w:rPr>
          <w:rFonts w:ascii="Arial" w:eastAsia="Arial" w:hAnsi="Arial" w:cs="Arial"/>
          <w:sz w:val="22"/>
          <w:szCs w:val="22"/>
        </w:rPr>
        <w:t>: Clients create a new account by providing necessary information (e.g., email, password) enabling access to the application.</w:t>
      </w:r>
    </w:p>
    <w:p w14:paraId="796BBD4C" w14:textId="033C2C1D" w:rsidR="5985E146" w:rsidRDefault="5985E146" w:rsidP="5985E146">
      <w:pPr>
        <w:pStyle w:val="ListParagraph"/>
        <w:spacing w:before="240" w:after="240"/>
        <w:rPr>
          <w:rFonts w:ascii="Arial" w:eastAsia="Arial" w:hAnsi="Arial" w:cs="Arial"/>
          <w:sz w:val="22"/>
          <w:szCs w:val="22"/>
        </w:rPr>
      </w:pPr>
    </w:p>
    <w:p w14:paraId="4A47AABC" w14:textId="7A1CD5D8"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Login</w:t>
      </w:r>
      <w:r w:rsidRPr="5985E146">
        <w:rPr>
          <w:rFonts w:ascii="Arial" w:eastAsia="Arial" w:hAnsi="Arial" w:cs="Arial"/>
          <w:sz w:val="22"/>
          <w:szCs w:val="22"/>
        </w:rPr>
        <w:t>: Clients authenticate their identity by entering credentials (e.g., email, password), granting access to their account and personalized features.</w:t>
      </w:r>
    </w:p>
    <w:p w14:paraId="700B4C58" w14:textId="4AEF28C2" w:rsidR="5985E146" w:rsidRDefault="5985E146" w:rsidP="5985E146">
      <w:pPr>
        <w:pStyle w:val="ListParagraph"/>
        <w:spacing w:before="240" w:after="240"/>
        <w:rPr>
          <w:rFonts w:ascii="Arial" w:eastAsia="Arial" w:hAnsi="Arial" w:cs="Arial"/>
          <w:sz w:val="22"/>
          <w:szCs w:val="22"/>
        </w:rPr>
      </w:pPr>
    </w:p>
    <w:p w14:paraId="0C0E377A" w14:textId="5C1558CD"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Display Menu</w:t>
      </w:r>
      <w:r w:rsidRPr="5985E146">
        <w:rPr>
          <w:rFonts w:ascii="Arial" w:eastAsia="Arial" w:hAnsi="Arial" w:cs="Arial"/>
          <w:sz w:val="22"/>
          <w:szCs w:val="22"/>
        </w:rPr>
        <w:t>: The application presents users with a navigation menu, showcasing available options and features for easy access and interaction.</w:t>
      </w:r>
    </w:p>
    <w:p w14:paraId="5741C2EC" w14:textId="34B3298D" w:rsidR="5985E146" w:rsidRDefault="5985E146" w:rsidP="5985E146">
      <w:pPr>
        <w:pStyle w:val="ListParagraph"/>
        <w:spacing w:before="240" w:after="240"/>
        <w:rPr>
          <w:rFonts w:ascii="Arial" w:eastAsia="Arial" w:hAnsi="Arial" w:cs="Arial"/>
          <w:sz w:val="22"/>
          <w:szCs w:val="22"/>
        </w:rPr>
      </w:pPr>
    </w:p>
    <w:p w14:paraId="3DAE39DE" w14:textId="175D4547"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Send Request</w:t>
      </w:r>
      <w:r w:rsidRPr="5985E146">
        <w:rPr>
          <w:rFonts w:ascii="Arial" w:eastAsia="Arial" w:hAnsi="Arial" w:cs="Arial"/>
          <w:sz w:val="22"/>
          <w:szCs w:val="22"/>
        </w:rPr>
        <w:t xml:space="preserve">: </w:t>
      </w:r>
      <w:r w:rsidR="355EB779" w:rsidRPr="5985E146">
        <w:rPr>
          <w:rFonts w:ascii="Arial" w:eastAsia="Arial" w:hAnsi="Arial" w:cs="Arial"/>
          <w:sz w:val="22"/>
          <w:szCs w:val="22"/>
        </w:rPr>
        <w:t xml:space="preserve">Clients </w:t>
      </w:r>
      <w:r w:rsidRPr="5985E146">
        <w:rPr>
          <w:rFonts w:ascii="Arial" w:eastAsia="Arial" w:hAnsi="Arial" w:cs="Arial"/>
          <w:sz w:val="22"/>
          <w:szCs w:val="22"/>
        </w:rPr>
        <w:t>initiate actions (e.g., data retrieval, updates) by sending requests to the server, typically through forms or buttons.</w:t>
      </w:r>
    </w:p>
    <w:p w14:paraId="2503EFA7" w14:textId="611B7F35" w:rsidR="5985E146" w:rsidRDefault="5985E146" w:rsidP="5985E146">
      <w:pPr>
        <w:pStyle w:val="ListParagraph"/>
        <w:spacing w:before="240" w:after="240"/>
        <w:rPr>
          <w:rFonts w:ascii="Arial" w:eastAsia="Arial" w:hAnsi="Arial" w:cs="Arial"/>
          <w:sz w:val="22"/>
          <w:szCs w:val="22"/>
        </w:rPr>
      </w:pPr>
    </w:p>
    <w:p w14:paraId="4C5685F3" w14:textId="4DD21981"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Process CDR Records</w:t>
      </w:r>
      <w:r w:rsidRPr="5985E146">
        <w:rPr>
          <w:rFonts w:ascii="Arial" w:eastAsia="Arial" w:hAnsi="Arial" w:cs="Arial"/>
          <w:sz w:val="22"/>
          <w:szCs w:val="22"/>
        </w:rPr>
        <w:t>: The server handles Call Detail Records (CDR) by analyzing and storing call data, enabling insights and reporting on call activities.</w:t>
      </w:r>
    </w:p>
    <w:p w14:paraId="266D9541" w14:textId="3463F87E" w:rsidR="5985E146" w:rsidRDefault="5985E146" w:rsidP="5985E146">
      <w:pPr>
        <w:pStyle w:val="ListParagraph"/>
        <w:spacing w:before="240" w:after="240"/>
        <w:rPr>
          <w:rFonts w:ascii="Arial" w:eastAsia="Arial" w:hAnsi="Arial" w:cs="Arial"/>
          <w:sz w:val="22"/>
          <w:szCs w:val="22"/>
        </w:rPr>
      </w:pPr>
    </w:p>
    <w:p w14:paraId="4F1904E7" w14:textId="437863BD"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Receive Response</w:t>
      </w:r>
      <w:r w:rsidRPr="5985E146">
        <w:rPr>
          <w:rFonts w:ascii="Arial" w:eastAsia="Arial" w:hAnsi="Arial" w:cs="Arial"/>
          <w:sz w:val="22"/>
          <w:szCs w:val="22"/>
        </w:rPr>
        <w:t>: The server sends back a response to the client after processing requests, which may include success messages, data, or error notifications.</w:t>
      </w:r>
    </w:p>
    <w:p w14:paraId="53549451" w14:textId="5F954A9E" w:rsidR="5985E146" w:rsidRDefault="5985E146" w:rsidP="5985E146">
      <w:pPr>
        <w:pStyle w:val="ListParagraph"/>
        <w:spacing w:before="240" w:after="240"/>
        <w:rPr>
          <w:rFonts w:ascii="Arial" w:eastAsia="Arial" w:hAnsi="Arial" w:cs="Arial"/>
          <w:sz w:val="22"/>
          <w:szCs w:val="22"/>
        </w:rPr>
      </w:pPr>
    </w:p>
    <w:p w14:paraId="2D6CF4AD" w14:textId="07030924" w:rsidR="243ED547"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Display Data</w:t>
      </w:r>
      <w:r w:rsidRPr="5985E146">
        <w:rPr>
          <w:rFonts w:ascii="Arial" w:eastAsia="Arial" w:hAnsi="Arial" w:cs="Arial"/>
          <w:sz w:val="22"/>
          <w:szCs w:val="22"/>
        </w:rPr>
        <w:t xml:space="preserve">: The application presents the received data from the server to </w:t>
      </w:r>
      <w:r w:rsidR="477974F3" w:rsidRPr="5985E146">
        <w:rPr>
          <w:rFonts w:ascii="Arial" w:eastAsia="Arial" w:hAnsi="Arial" w:cs="Arial"/>
          <w:sz w:val="22"/>
          <w:szCs w:val="22"/>
        </w:rPr>
        <w:t xml:space="preserve">clients </w:t>
      </w:r>
      <w:r w:rsidRPr="5985E146">
        <w:rPr>
          <w:rFonts w:ascii="Arial" w:eastAsia="Arial" w:hAnsi="Arial" w:cs="Arial"/>
          <w:sz w:val="22"/>
          <w:szCs w:val="22"/>
        </w:rPr>
        <w:t>in a structured format (e.g., tables, charts), facilitating easy understanding and interaction</w:t>
      </w:r>
      <w:r w:rsidR="41EA108F" w:rsidRPr="5985E146">
        <w:rPr>
          <w:rFonts w:ascii="Arial" w:eastAsia="Arial" w:hAnsi="Arial" w:cs="Arial"/>
          <w:sz w:val="22"/>
          <w:szCs w:val="22"/>
        </w:rPr>
        <w:t>.</w:t>
      </w:r>
    </w:p>
    <w:p w14:paraId="6DBD74A9" w14:textId="2AFA3022" w:rsidR="5985E146" w:rsidRDefault="5985E146" w:rsidP="5985E146">
      <w:pPr>
        <w:pStyle w:val="ListParagraph"/>
        <w:spacing w:before="240" w:after="240"/>
        <w:rPr>
          <w:rFonts w:ascii="Arial" w:eastAsia="Arial" w:hAnsi="Arial" w:cs="Arial"/>
          <w:sz w:val="22"/>
          <w:szCs w:val="22"/>
        </w:rPr>
      </w:pPr>
    </w:p>
    <w:p w14:paraId="0FC992BD" w14:textId="45D20235" w:rsidR="5985E146" w:rsidRDefault="5985E146" w:rsidP="5985E146">
      <w:pPr>
        <w:pStyle w:val="ListParagraph"/>
        <w:spacing w:before="240" w:after="240"/>
        <w:rPr>
          <w:rFonts w:ascii="Arial" w:eastAsia="Arial" w:hAnsi="Arial" w:cs="Arial"/>
          <w:sz w:val="22"/>
          <w:szCs w:val="22"/>
        </w:rPr>
      </w:pPr>
    </w:p>
    <w:p w14:paraId="5CC1A358" w14:textId="77777777" w:rsidR="0035339F" w:rsidRDefault="0035339F" w:rsidP="5985E146">
      <w:pPr>
        <w:pStyle w:val="ListParagraph"/>
        <w:spacing w:before="240" w:after="240"/>
        <w:rPr>
          <w:rFonts w:ascii="Arial" w:eastAsia="Arial" w:hAnsi="Arial" w:cs="Arial"/>
          <w:sz w:val="22"/>
          <w:szCs w:val="22"/>
        </w:rPr>
      </w:pPr>
    </w:p>
    <w:p w14:paraId="6616E2C1" w14:textId="0424CB3D" w:rsidR="00D10D5F" w:rsidRDefault="0035339F" w:rsidP="000271BF">
      <w:pPr>
        <w:pStyle w:val="Heading2"/>
        <w:numPr>
          <w:ilvl w:val="1"/>
          <w:numId w:val="51"/>
        </w:numPr>
      </w:pPr>
      <w:bookmarkStart w:id="39" w:name="_Toc368912277"/>
      <w:r>
        <w:lastRenderedPageBreak/>
        <w:t xml:space="preserve"> </w:t>
      </w:r>
      <w:r w:rsidR="00D10D5F" w:rsidRPr="003602B9">
        <w:t>Subsystem Architecture</w:t>
      </w:r>
      <w:bookmarkStart w:id="40" w:name="_Toc207768280"/>
      <w:bookmarkEnd w:id="38"/>
      <w:bookmarkEnd w:id="39"/>
    </w:p>
    <w:p w14:paraId="6B6DC293" w14:textId="77777777" w:rsidR="00980F16" w:rsidRDefault="00980F16" w:rsidP="00980F16"/>
    <w:p w14:paraId="44D9BC79" w14:textId="34F3503F" w:rsidR="00980F16" w:rsidRDefault="00980F16" w:rsidP="00980F16">
      <w:pPr>
        <w:ind w:left="720"/>
        <w:rPr>
          <w:rFonts w:ascii="Arial" w:hAnsi="Arial" w:cs="Arial"/>
          <w:sz w:val="22"/>
          <w:szCs w:val="22"/>
        </w:rPr>
      </w:pPr>
      <w:r w:rsidRPr="00980F16">
        <w:rPr>
          <w:rFonts w:ascii="Arial" w:hAnsi="Arial" w:cs="Arial"/>
          <w:sz w:val="22"/>
          <w:szCs w:val="22"/>
        </w:rPr>
        <w:t xml:space="preserve">The Client-Server CDR Records Processing subsystem is designed to efficiently handle and manage CDR records in a distributed architecture. In this setup, the </w:t>
      </w:r>
      <w:r w:rsidRPr="00980F16">
        <w:rPr>
          <w:rFonts w:ascii="Arial" w:hAnsi="Arial" w:cs="Arial"/>
          <w:b/>
          <w:bCs/>
          <w:sz w:val="22"/>
          <w:szCs w:val="22"/>
        </w:rPr>
        <w:t>Client</w:t>
      </w:r>
      <w:r w:rsidRPr="00980F16">
        <w:rPr>
          <w:rFonts w:ascii="Arial" w:hAnsi="Arial" w:cs="Arial"/>
          <w:sz w:val="22"/>
          <w:szCs w:val="22"/>
        </w:rPr>
        <w:t xml:space="preserve"> component is responsible for sending CDR files to the </w:t>
      </w:r>
      <w:r w:rsidRPr="00980F16">
        <w:rPr>
          <w:rFonts w:ascii="Arial" w:hAnsi="Arial" w:cs="Arial"/>
          <w:b/>
          <w:bCs/>
          <w:sz w:val="22"/>
          <w:szCs w:val="22"/>
        </w:rPr>
        <w:t>Server</w:t>
      </w:r>
      <w:r w:rsidRPr="00980F16">
        <w:rPr>
          <w:rFonts w:ascii="Arial" w:hAnsi="Arial" w:cs="Arial"/>
          <w:sz w:val="22"/>
          <w:szCs w:val="22"/>
        </w:rPr>
        <w:t>, where the actual processing occurs.</w:t>
      </w:r>
      <w:r w:rsidR="008761DE">
        <w:rPr>
          <w:rFonts w:ascii="Arial" w:hAnsi="Arial" w:cs="Arial"/>
          <w:sz w:val="22"/>
          <w:szCs w:val="22"/>
        </w:rPr>
        <w:br/>
      </w:r>
      <w:r w:rsidR="008761DE">
        <w:rPr>
          <w:rFonts w:ascii="Arial" w:hAnsi="Arial" w:cs="Arial"/>
          <w:sz w:val="22"/>
          <w:szCs w:val="22"/>
        </w:rPr>
        <w:br/>
      </w:r>
      <w:r w:rsidR="008761DE" w:rsidRPr="008761DE">
        <w:rPr>
          <w:rFonts w:ascii="Arial" w:hAnsi="Arial" w:cs="Arial"/>
          <w:sz w:val="22"/>
          <w:szCs w:val="22"/>
        </w:rPr>
        <w:t>This architecture allows for efficient scalability, as multiple clients can send CDR files simultaneously to a centralized server, ensuring streamlined processing and quick turnaround times for billing and reporting. The interaction between clients and the server promotes a clear separation of responsibilities, enhancing system maintainability and performance.</w:t>
      </w:r>
    </w:p>
    <w:p w14:paraId="206CFB44" w14:textId="77777777" w:rsidR="00303E38" w:rsidRPr="00980F16" w:rsidRDefault="00303E38" w:rsidP="00980F16">
      <w:pPr>
        <w:ind w:left="720"/>
        <w:rPr>
          <w:rFonts w:ascii="Arial" w:hAnsi="Arial" w:cs="Arial"/>
          <w:sz w:val="22"/>
          <w:szCs w:val="22"/>
        </w:rPr>
      </w:pPr>
    </w:p>
    <w:p w14:paraId="10B6819A" w14:textId="77777777" w:rsidR="00D10D5F" w:rsidRDefault="00D10D5F" w:rsidP="000271BF">
      <w:pPr>
        <w:pStyle w:val="Heading2"/>
        <w:numPr>
          <w:ilvl w:val="1"/>
          <w:numId w:val="51"/>
        </w:numPr>
      </w:pPr>
      <w:bookmarkStart w:id="41" w:name="_Toc368912278"/>
      <w:r w:rsidRPr="003602B9">
        <w:t>System Interfaces</w:t>
      </w:r>
      <w:bookmarkStart w:id="42" w:name="_Toc207768281"/>
      <w:bookmarkEnd w:id="40"/>
      <w:bookmarkEnd w:id="41"/>
    </w:p>
    <w:p w14:paraId="3FB536A6" w14:textId="77777777" w:rsidR="00903798" w:rsidRDefault="00903798" w:rsidP="00903798"/>
    <w:p w14:paraId="7063277D" w14:textId="77777777" w:rsidR="001811F2" w:rsidRPr="00BB39F3" w:rsidRDefault="00903798"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The CDR Management System comprises several critical interfaces that facilitate the processing of CDR records in a client-server architecture. </w:t>
      </w:r>
    </w:p>
    <w:p w14:paraId="2C4CB32C" w14:textId="77777777" w:rsidR="004D7AD5" w:rsidRDefault="004D7AD5" w:rsidP="00903798">
      <w:pPr>
        <w:ind w:left="504"/>
        <w:rPr>
          <w:rFonts w:ascii="Arial" w:hAnsi="Arial" w:cs="Arial"/>
          <w:sz w:val="22"/>
          <w:szCs w:val="22"/>
        </w:rPr>
      </w:pPr>
    </w:p>
    <w:p w14:paraId="294BF7D5" w14:textId="59ABBBB3" w:rsidR="00903798" w:rsidRPr="00BB39F3" w:rsidRDefault="00903798"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Client-Server Interface</w:t>
      </w:r>
      <w:r w:rsidRPr="00BB39F3">
        <w:rPr>
          <w:rFonts w:ascii="Arial" w:hAnsi="Arial" w:cs="Arial"/>
          <w:sz w:val="22"/>
          <w:szCs w:val="22"/>
        </w:rPr>
        <w:t xml:space="preserve"> allows client applications to securely send CDR files to the server using HTTP/HTTPS protocols, with data formatted in JSON or plain text.</w:t>
      </w:r>
    </w:p>
    <w:p w14:paraId="491C059F" w14:textId="77777777" w:rsidR="00903798" w:rsidRDefault="00903798" w:rsidP="00903798">
      <w:pPr>
        <w:ind w:left="504"/>
        <w:rPr>
          <w:rFonts w:ascii="Arial" w:hAnsi="Arial" w:cs="Arial"/>
          <w:sz w:val="22"/>
          <w:szCs w:val="22"/>
        </w:rPr>
      </w:pPr>
    </w:p>
    <w:p w14:paraId="155C503D" w14:textId="3360C552" w:rsidR="00903798" w:rsidRPr="00BB39F3" w:rsidRDefault="001811F2"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Data Validation Interface</w:t>
      </w:r>
      <w:r w:rsidRPr="00BB39F3">
        <w:rPr>
          <w:rFonts w:ascii="Arial" w:hAnsi="Arial" w:cs="Arial"/>
          <w:sz w:val="22"/>
          <w:szCs w:val="22"/>
        </w:rPr>
        <w:t xml:space="preserve"> then ensures that each CDR record adheres to the required format and structure.</w:t>
      </w:r>
    </w:p>
    <w:p w14:paraId="2ADD2BCB" w14:textId="77777777" w:rsidR="004D7AD5" w:rsidRDefault="004D7AD5" w:rsidP="00903798">
      <w:pPr>
        <w:ind w:left="504"/>
        <w:rPr>
          <w:rFonts w:ascii="Arial" w:hAnsi="Arial" w:cs="Arial"/>
          <w:sz w:val="22"/>
          <w:szCs w:val="22"/>
        </w:rPr>
      </w:pPr>
    </w:p>
    <w:p w14:paraId="1FE2D153" w14:textId="77777777" w:rsidR="004D7AD5" w:rsidRPr="00BB39F3" w:rsidRDefault="004D7AD5"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Once the calculations are complete, the processed data is sent to the </w:t>
      </w:r>
      <w:r w:rsidRPr="00BB39F3">
        <w:rPr>
          <w:rFonts w:ascii="Arial" w:hAnsi="Arial" w:cs="Arial"/>
          <w:b/>
          <w:bCs/>
          <w:sz w:val="22"/>
          <w:szCs w:val="22"/>
        </w:rPr>
        <w:t>Data Storage Interface</w:t>
      </w:r>
      <w:r w:rsidRPr="00BB39F3">
        <w:rPr>
          <w:rFonts w:ascii="Arial" w:hAnsi="Arial" w:cs="Arial"/>
          <w:sz w:val="22"/>
          <w:szCs w:val="22"/>
        </w:rPr>
        <w:t xml:space="preserve">, which archives the records and calculated charges for future reference. </w:t>
      </w:r>
    </w:p>
    <w:p w14:paraId="1E345BA0" w14:textId="77777777" w:rsidR="004D7AD5" w:rsidRDefault="004D7AD5" w:rsidP="00903798">
      <w:pPr>
        <w:ind w:left="504"/>
        <w:rPr>
          <w:rFonts w:ascii="Arial" w:hAnsi="Arial" w:cs="Arial"/>
          <w:sz w:val="22"/>
          <w:szCs w:val="22"/>
        </w:rPr>
      </w:pPr>
    </w:p>
    <w:p w14:paraId="379C9EE8" w14:textId="5B8526F5" w:rsidR="004D7AD5" w:rsidRPr="00BB39F3" w:rsidRDefault="004D7AD5"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Finally, the </w:t>
      </w:r>
      <w:r w:rsidRPr="00BB39F3">
        <w:rPr>
          <w:rFonts w:ascii="Arial" w:hAnsi="Arial" w:cs="Arial"/>
          <w:b/>
          <w:bCs/>
          <w:sz w:val="22"/>
          <w:szCs w:val="22"/>
        </w:rPr>
        <w:t>Output Generation Interface</w:t>
      </w:r>
      <w:r w:rsidRPr="00BB39F3">
        <w:rPr>
          <w:rFonts w:ascii="Arial" w:hAnsi="Arial" w:cs="Arial"/>
          <w:sz w:val="22"/>
          <w:szCs w:val="22"/>
        </w:rPr>
        <w:t xml:space="preserve"> compiles and produces billing statements from the stored data.</w:t>
      </w:r>
    </w:p>
    <w:p w14:paraId="62D54D67" w14:textId="77777777" w:rsidR="00D10D5F" w:rsidRDefault="00D10D5F" w:rsidP="00D10D5F">
      <w:pPr>
        <w:pStyle w:val="Heading3"/>
      </w:pPr>
      <w:bookmarkStart w:id="43" w:name="_Toc368912279"/>
      <w:r w:rsidRPr="003602B9">
        <w:t>Internal Interfaces</w:t>
      </w:r>
      <w:bookmarkStart w:id="44" w:name="_Toc207768282"/>
      <w:bookmarkEnd w:id="42"/>
      <w:bookmarkEnd w:id="43"/>
    </w:p>
    <w:p w14:paraId="62E82FF9" w14:textId="77777777" w:rsidR="00557E95" w:rsidRDefault="00557E95" w:rsidP="00557E95"/>
    <w:p w14:paraId="3F58F352" w14:textId="77777777" w:rsidR="00557E95" w:rsidRPr="00BB39F3" w:rsidRDefault="00557E95" w:rsidP="00AB4D09">
      <w:pPr>
        <w:pStyle w:val="ListParagraph"/>
        <w:numPr>
          <w:ilvl w:val="0"/>
          <w:numId w:val="26"/>
        </w:numPr>
        <w:rPr>
          <w:rFonts w:ascii="Arial" w:hAnsi="Arial" w:cs="Arial"/>
          <w:sz w:val="22"/>
          <w:szCs w:val="22"/>
        </w:rPr>
      </w:pPr>
      <w:r w:rsidRPr="00BB39F3">
        <w:rPr>
          <w:rFonts w:ascii="Arial" w:hAnsi="Arial" w:cs="Arial"/>
          <w:sz w:val="22"/>
          <w:szCs w:val="22"/>
        </w:rPr>
        <w:t xml:space="preserve">The CDR Management System features several key internal interfaces that facilitate communication between its components. </w:t>
      </w:r>
    </w:p>
    <w:p w14:paraId="638E35F8" w14:textId="77777777" w:rsidR="00557E95" w:rsidRDefault="00557E95" w:rsidP="00557E95">
      <w:pPr>
        <w:ind w:left="504"/>
        <w:rPr>
          <w:rFonts w:ascii="Arial" w:hAnsi="Arial" w:cs="Arial"/>
          <w:sz w:val="22"/>
          <w:szCs w:val="22"/>
        </w:rPr>
      </w:pPr>
    </w:p>
    <w:p w14:paraId="1E6AB5E9" w14:textId="77777777" w:rsidR="00557E95" w:rsidRPr="00BB39F3" w:rsidRDefault="00557E95" w:rsidP="00AB4D09">
      <w:pPr>
        <w:pStyle w:val="ListParagraph"/>
        <w:numPr>
          <w:ilvl w:val="0"/>
          <w:numId w:val="26"/>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Data Storage to Output Generation Interface</w:t>
      </w:r>
      <w:r w:rsidRPr="00BB39F3">
        <w:rPr>
          <w:rFonts w:ascii="Arial" w:hAnsi="Arial" w:cs="Arial"/>
          <w:sz w:val="22"/>
          <w:szCs w:val="22"/>
        </w:rPr>
        <w:t xml:space="preserve"> allows the Output Generation Module to access stored data needed for generating billing reports, typically activated at the end of processing cycles, such as monthly or quarterly. </w:t>
      </w:r>
    </w:p>
    <w:p w14:paraId="40C23F5E" w14:textId="77777777" w:rsidR="00557E95" w:rsidRDefault="00557E95" w:rsidP="00557E95">
      <w:pPr>
        <w:ind w:left="504"/>
        <w:rPr>
          <w:rFonts w:ascii="Arial" w:hAnsi="Arial" w:cs="Arial"/>
          <w:sz w:val="22"/>
          <w:szCs w:val="22"/>
        </w:rPr>
      </w:pPr>
    </w:p>
    <w:p w14:paraId="672C5D0C" w14:textId="1EDCCA86" w:rsidR="0035339F" w:rsidRPr="0035339F" w:rsidRDefault="00557E95" w:rsidP="0035339F">
      <w:pPr>
        <w:pStyle w:val="ListParagraph"/>
        <w:numPr>
          <w:ilvl w:val="0"/>
          <w:numId w:val="26"/>
        </w:numPr>
        <w:rPr>
          <w:rFonts w:ascii="Arial" w:hAnsi="Arial" w:cs="Arial"/>
          <w:sz w:val="22"/>
          <w:szCs w:val="22"/>
        </w:rPr>
      </w:pPr>
      <w:r w:rsidRPr="00BB39F3">
        <w:rPr>
          <w:rFonts w:ascii="Arial" w:hAnsi="Arial" w:cs="Arial"/>
          <w:sz w:val="22"/>
          <w:szCs w:val="22"/>
        </w:rPr>
        <w:t xml:space="preserve">Additionally, the </w:t>
      </w:r>
      <w:r w:rsidRPr="00BB39F3">
        <w:rPr>
          <w:rFonts w:ascii="Arial" w:hAnsi="Arial" w:cs="Arial"/>
          <w:b/>
          <w:bCs/>
          <w:sz w:val="22"/>
          <w:szCs w:val="22"/>
        </w:rPr>
        <w:t>Audit Logging Interface</w:t>
      </w:r>
      <w:r w:rsidRPr="00BB39F3">
        <w:rPr>
          <w:rFonts w:ascii="Arial" w:hAnsi="Arial" w:cs="Arial"/>
          <w:sz w:val="22"/>
          <w:szCs w:val="22"/>
        </w:rPr>
        <w:t xml:space="preserve"> continuously logs significant actions and calculations performed by the system for compliance purposes, providing real-time monitoring of processes.</w:t>
      </w:r>
    </w:p>
    <w:p w14:paraId="31E0FD79" w14:textId="77777777" w:rsidR="00D10D5F" w:rsidRDefault="00D10D5F" w:rsidP="00D10D5F">
      <w:pPr>
        <w:pStyle w:val="Heading3"/>
      </w:pPr>
      <w:bookmarkStart w:id="45" w:name="_Toc368912280"/>
      <w:r>
        <w:lastRenderedPageBreak/>
        <w:t>External</w:t>
      </w:r>
      <w:r w:rsidRPr="003602B9">
        <w:t xml:space="preserve"> Interfaces</w:t>
      </w:r>
      <w:bookmarkStart w:id="46" w:name="_Toc207768283"/>
      <w:bookmarkEnd w:id="44"/>
      <w:bookmarkEnd w:id="45"/>
    </w:p>
    <w:p w14:paraId="669073E5" w14:textId="77777777" w:rsidR="00BB39F3" w:rsidRDefault="00BB39F3" w:rsidP="00BB39F3"/>
    <w:p w14:paraId="1E0F5DD2"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CDR Management System features several crucial external interfaces that enable seamless interaction with outside systems. </w:t>
      </w:r>
    </w:p>
    <w:p w14:paraId="5F677CD2" w14:textId="77777777" w:rsidR="00BB39F3" w:rsidRDefault="00BB39F3" w:rsidP="00BB39F3">
      <w:pPr>
        <w:rPr>
          <w:rFonts w:ascii="Arial" w:hAnsi="Arial" w:cs="Arial"/>
          <w:sz w:val="22"/>
          <w:szCs w:val="22"/>
        </w:rPr>
      </w:pPr>
    </w:p>
    <w:p w14:paraId="612F6924"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Client Interface</w:t>
      </w:r>
      <w:r w:rsidRPr="00BB39F3">
        <w:rPr>
          <w:rFonts w:ascii="Arial" w:hAnsi="Arial" w:cs="Arial"/>
          <w:sz w:val="22"/>
          <w:szCs w:val="22"/>
        </w:rPr>
        <w:t xml:space="preserve"> allows applications to send CDR files to the server via HTTP/HTTPS, with multiple clients able to transmit data simultaneously, often on an hourly or daily basis. </w:t>
      </w:r>
    </w:p>
    <w:p w14:paraId="4EF91B0E" w14:textId="77777777" w:rsidR="00BB39F3" w:rsidRDefault="00BB39F3" w:rsidP="00BB39F3">
      <w:pPr>
        <w:rPr>
          <w:rFonts w:ascii="Arial" w:hAnsi="Arial" w:cs="Arial"/>
          <w:sz w:val="22"/>
          <w:szCs w:val="22"/>
        </w:rPr>
      </w:pPr>
    </w:p>
    <w:p w14:paraId="3896612F"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Billing System Interface</w:t>
      </w:r>
      <w:r w:rsidRPr="00BB39F3">
        <w:rPr>
          <w:rFonts w:ascii="Arial" w:hAnsi="Arial" w:cs="Arial"/>
          <w:sz w:val="22"/>
          <w:szCs w:val="22"/>
        </w:rPr>
        <w:t xml:space="preserve"> integrates with external billing systems to generate customer invoices, typically invoked at the end of each billing cycle. </w:t>
      </w:r>
    </w:p>
    <w:p w14:paraId="345EC8CE" w14:textId="77777777" w:rsidR="00BB39F3" w:rsidRDefault="00BB39F3" w:rsidP="00BB39F3">
      <w:pPr>
        <w:rPr>
          <w:rFonts w:ascii="Arial" w:hAnsi="Arial" w:cs="Arial"/>
          <w:sz w:val="22"/>
          <w:szCs w:val="22"/>
        </w:rPr>
      </w:pPr>
    </w:p>
    <w:p w14:paraId="484614B1" w14:textId="501F9231"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Third-Party Operator Interface</w:t>
      </w:r>
      <w:r w:rsidRPr="00BB39F3">
        <w:rPr>
          <w:rFonts w:ascii="Arial" w:hAnsi="Arial" w:cs="Arial"/>
          <w:sz w:val="22"/>
          <w:szCs w:val="22"/>
        </w:rPr>
        <w:t xml:space="preserve"> facilitates inter-operator accounting by sharing CDR data, usually monthly. </w:t>
      </w:r>
    </w:p>
    <w:p w14:paraId="37671664" w14:textId="77777777" w:rsidR="00BB39F3" w:rsidRDefault="00BB39F3" w:rsidP="00BB39F3">
      <w:pPr>
        <w:rPr>
          <w:rFonts w:ascii="Arial" w:hAnsi="Arial" w:cs="Arial"/>
          <w:sz w:val="22"/>
          <w:szCs w:val="22"/>
        </w:rPr>
      </w:pPr>
    </w:p>
    <w:p w14:paraId="19285E0F"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Additionally, the </w:t>
      </w:r>
      <w:r w:rsidRPr="00BB39F3">
        <w:rPr>
          <w:rFonts w:ascii="Arial" w:hAnsi="Arial" w:cs="Arial"/>
          <w:b/>
          <w:bCs/>
          <w:sz w:val="22"/>
          <w:szCs w:val="22"/>
        </w:rPr>
        <w:t>Monitoring and Analytics Interface</w:t>
      </w:r>
      <w:r w:rsidRPr="00BB39F3">
        <w:rPr>
          <w:rFonts w:ascii="Arial" w:hAnsi="Arial" w:cs="Arial"/>
          <w:sz w:val="22"/>
          <w:szCs w:val="22"/>
        </w:rPr>
        <w:t xml:space="preserve"> connects to external tools for performance tracking, while the </w:t>
      </w:r>
      <w:r w:rsidRPr="00BB39F3">
        <w:rPr>
          <w:rFonts w:ascii="Arial" w:hAnsi="Arial" w:cs="Arial"/>
          <w:b/>
          <w:bCs/>
          <w:sz w:val="22"/>
          <w:szCs w:val="22"/>
        </w:rPr>
        <w:t>Data Backup Interface</w:t>
      </w:r>
      <w:r w:rsidRPr="00BB39F3">
        <w:rPr>
          <w:rFonts w:ascii="Arial" w:hAnsi="Arial" w:cs="Arial"/>
          <w:sz w:val="22"/>
          <w:szCs w:val="22"/>
        </w:rPr>
        <w:t xml:space="preserve"> transfers archived records to external storage systems, typically scheduled for daily or weekly backups. </w:t>
      </w:r>
    </w:p>
    <w:p w14:paraId="5706D4C1" w14:textId="77777777" w:rsidR="00BB39F3" w:rsidRDefault="00BB39F3" w:rsidP="00BB39F3">
      <w:pPr>
        <w:rPr>
          <w:rFonts w:ascii="Arial" w:hAnsi="Arial" w:cs="Arial"/>
          <w:sz w:val="22"/>
          <w:szCs w:val="22"/>
        </w:rPr>
      </w:pPr>
    </w:p>
    <w:p w14:paraId="77033622" w14:textId="3CAD14E1" w:rsidR="00BB39F3" w:rsidRDefault="00BB39F3" w:rsidP="00303E38">
      <w:pPr>
        <w:ind w:left="360"/>
        <w:rPr>
          <w:rFonts w:ascii="Arial" w:hAnsi="Arial" w:cs="Arial"/>
          <w:sz w:val="22"/>
          <w:szCs w:val="22"/>
        </w:rPr>
      </w:pPr>
      <w:r w:rsidRPr="00BB39F3">
        <w:rPr>
          <w:rFonts w:ascii="Arial" w:hAnsi="Arial" w:cs="Arial"/>
          <w:sz w:val="22"/>
          <w:szCs w:val="22"/>
        </w:rPr>
        <w:t>These interfaces ensure efficient communication and data management within the telecommunications ecosystem.</w:t>
      </w:r>
    </w:p>
    <w:p w14:paraId="3556E169" w14:textId="77777777" w:rsidR="00303E38" w:rsidRDefault="00303E38" w:rsidP="00303E38">
      <w:pPr>
        <w:ind w:left="360"/>
        <w:rPr>
          <w:rFonts w:ascii="Arial" w:hAnsi="Arial" w:cs="Arial"/>
          <w:sz w:val="22"/>
          <w:szCs w:val="22"/>
        </w:rPr>
      </w:pPr>
    </w:p>
    <w:p w14:paraId="05BFD664" w14:textId="77777777" w:rsidR="00303E38" w:rsidRDefault="00303E38" w:rsidP="00303E38">
      <w:pPr>
        <w:ind w:left="360"/>
        <w:rPr>
          <w:rFonts w:ascii="Arial" w:hAnsi="Arial" w:cs="Arial"/>
          <w:sz w:val="22"/>
          <w:szCs w:val="22"/>
        </w:rPr>
      </w:pPr>
    </w:p>
    <w:p w14:paraId="50C1E7CC" w14:textId="77777777" w:rsidR="00303E38" w:rsidRDefault="00303E38" w:rsidP="00303E38">
      <w:pPr>
        <w:ind w:left="360"/>
        <w:rPr>
          <w:rFonts w:ascii="Arial" w:hAnsi="Arial" w:cs="Arial"/>
          <w:sz w:val="22"/>
          <w:szCs w:val="22"/>
        </w:rPr>
      </w:pPr>
    </w:p>
    <w:p w14:paraId="559E3680" w14:textId="77777777" w:rsidR="00303E38" w:rsidRDefault="00303E38" w:rsidP="00303E38">
      <w:pPr>
        <w:ind w:left="360"/>
        <w:rPr>
          <w:rFonts w:ascii="Arial" w:hAnsi="Arial" w:cs="Arial"/>
          <w:sz w:val="22"/>
          <w:szCs w:val="22"/>
        </w:rPr>
      </w:pPr>
    </w:p>
    <w:p w14:paraId="28141436" w14:textId="77777777" w:rsidR="00303E38" w:rsidRDefault="00303E38" w:rsidP="00303E38">
      <w:pPr>
        <w:ind w:left="360"/>
        <w:rPr>
          <w:rFonts w:ascii="Arial" w:hAnsi="Arial" w:cs="Arial"/>
          <w:sz w:val="22"/>
          <w:szCs w:val="22"/>
        </w:rPr>
      </w:pPr>
    </w:p>
    <w:p w14:paraId="3E69B3B8" w14:textId="77777777" w:rsidR="00303E38" w:rsidRDefault="00303E38" w:rsidP="00303E38">
      <w:pPr>
        <w:ind w:left="360"/>
        <w:rPr>
          <w:rFonts w:ascii="Arial" w:hAnsi="Arial" w:cs="Arial"/>
          <w:sz w:val="22"/>
          <w:szCs w:val="22"/>
        </w:rPr>
      </w:pPr>
    </w:p>
    <w:p w14:paraId="73C1F886" w14:textId="77777777" w:rsidR="00303E38" w:rsidRDefault="00303E38" w:rsidP="00303E38">
      <w:pPr>
        <w:ind w:left="360"/>
        <w:rPr>
          <w:rFonts w:ascii="Arial" w:hAnsi="Arial" w:cs="Arial"/>
          <w:sz w:val="22"/>
          <w:szCs w:val="22"/>
        </w:rPr>
      </w:pPr>
    </w:p>
    <w:p w14:paraId="79A954A9" w14:textId="77777777" w:rsidR="00303E38" w:rsidRDefault="00303E38" w:rsidP="00303E38">
      <w:pPr>
        <w:ind w:left="360"/>
        <w:rPr>
          <w:rFonts w:ascii="Arial" w:hAnsi="Arial" w:cs="Arial"/>
          <w:sz w:val="22"/>
          <w:szCs w:val="22"/>
        </w:rPr>
      </w:pPr>
    </w:p>
    <w:p w14:paraId="16715D60" w14:textId="77777777" w:rsidR="00303E38" w:rsidRDefault="00303E38" w:rsidP="00303E38">
      <w:pPr>
        <w:ind w:left="360"/>
        <w:rPr>
          <w:rFonts w:ascii="Arial" w:hAnsi="Arial" w:cs="Arial"/>
          <w:sz w:val="22"/>
          <w:szCs w:val="22"/>
        </w:rPr>
      </w:pPr>
    </w:p>
    <w:p w14:paraId="636ECD65" w14:textId="77777777" w:rsidR="00303E38" w:rsidRDefault="00303E38" w:rsidP="00303E38">
      <w:pPr>
        <w:ind w:left="360"/>
        <w:rPr>
          <w:rFonts w:ascii="Arial" w:hAnsi="Arial" w:cs="Arial"/>
          <w:sz w:val="22"/>
          <w:szCs w:val="22"/>
        </w:rPr>
      </w:pPr>
    </w:p>
    <w:p w14:paraId="4BC08194" w14:textId="77777777" w:rsidR="00303E38" w:rsidRDefault="00303E38" w:rsidP="00303E38">
      <w:pPr>
        <w:ind w:left="360"/>
        <w:rPr>
          <w:rFonts w:ascii="Arial" w:hAnsi="Arial" w:cs="Arial"/>
          <w:sz w:val="22"/>
          <w:szCs w:val="22"/>
        </w:rPr>
      </w:pPr>
    </w:p>
    <w:p w14:paraId="0D4E2D53" w14:textId="77777777" w:rsidR="00303E38" w:rsidRDefault="00303E38" w:rsidP="00303E38">
      <w:pPr>
        <w:ind w:left="360"/>
        <w:rPr>
          <w:rFonts w:ascii="Arial" w:hAnsi="Arial" w:cs="Arial"/>
          <w:sz w:val="22"/>
          <w:szCs w:val="22"/>
        </w:rPr>
      </w:pPr>
    </w:p>
    <w:p w14:paraId="04F1BB31" w14:textId="77777777" w:rsidR="00303E38" w:rsidRDefault="00303E38" w:rsidP="00303E38">
      <w:pPr>
        <w:ind w:left="360"/>
        <w:rPr>
          <w:rFonts w:ascii="Arial" w:hAnsi="Arial" w:cs="Arial"/>
          <w:sz w:val="22"/>
          <w:szCs w:val="22"/>
        </w:rPr>
      </w:pPr>
    </w:p>
    <w:p w14:paraId="13C13B11" w14:textId="77777777" w:rsidR="00303E38" w:rsidRDefault="00303E38" w:rsidP="00303E38">
      <w:pPr>
        <w:ind w:left="360"/>
        <w:rPr>
          <w:rFonts w:ascii="Arial" w:hAnsi="Arial" w:cs="Arial"/>
          <w:sz w:val="22"/>
          <w:szCs w:val="22"/>
        </w:rPr>
      </w:pPr>
    </w:p>
    <w:p w14:paraId="0980C0C7" w14:textId="77777777" w:rsidR="00303E38" w:rsidRDefault="00303E38" w:rsidP="00303E38">
      <w:pPr>
        <w:ind w:left="360"/>
        <w:rPr>
          <w:rFonts w:ascii="Arial" w:hAnsi="Arial" w:cs="Arial"/>
          <w:sz w:val="22"/>
          <w:szCs w:val="22"/>
        </w:rPr>
      </w:pPr>
    </w:p>
    <w:p w14:paraId="79E6FD8D" w14:textId="77777777" w:rsidR="00303E38" w:rsidRDefault="00303E38" w:rsidP="00303E38">
      <w:pPr>
        <w:ind w:left="360"/>
        <w:rPr>
          <w:rFonts w:ascii="Arial" w:hAnsi="Arial" w:cs="Arial"/>
          <w:sz w:val="22"/>
          <w:szCs w:val="22"/>
        </w:rPr>
      </w:pPr>
    </w:p>
    <w:p w14:paraId="224F909C" w14:textId="77777777" w:rsidR="00303E38" w:rsidRDefault="00303E38" w:rsidP="00303E38">
      <w:pPr>
        <w:ind w:left="360"/>
        <w:rPr>
          <w:rFonts w:ascii="Arial" w:hAnsi="Arial" w:cs="Arial"/>
          <w:sz w:val="22"/>
          <w:szCs w:val="22"/>
        </w:rPr>
      </w:pPr>
    </w:p>
    <w:p w14:paraId="39B10AA0" w14:textId="77777777" w:rsidR="00303E38" w:rsidRDefault="00303E38" w:rsidP="00303E38">
      <w:pPr>
        <w:ind w:left="360"/>
        <w:rPr>
          <w:rFonts w:ascii="Arial" w:hAnsi="Arial" w:cs="Arial"/>
          <w:sz w:val="22"/>
          <w:szCs w:val="22"/>
        </w:rPr>
      </w:pPr>
    </w:p>
    <w:p w14:paraId="6B54C2B6" w14:textId="77777777" w:rsidR="00303E38" w:rsidRDefault="00303E38" w:rsidP="00303E38">
      <w:pPr>
        <w:ind w:left="360"/>
        <w:rPr>
          <w:rFonts w:ascii="Arial" w:hAnsi="Arial" w:cs="Arial"/>
          <w:sz w:val="22"/>
          <w:szCs w:val="22"/>
        </w:rPr>
      </w:pPr>
    </w:p>
    <w:p w14:paraId="5E68AACB" w14:textId="77777777" w:rsidR="00303E38" w:rsidRDefault="00303E38" w:rsidP="00303E38">
      <w:pPr>
        <w:ind w:left="360"/>
        <w:rPr>
          <w:rFonts w:ascii="Arial" w:hAnsi="Arial" w:cs="Arial"/>
          <w:sz w:val="22"/>
          <w:szCs w:val="22"/>
        </w:rPr>
      </w:pPr>
    </w:p>
    <w:p w14:paraId="5EB33711" w14:textId="77777777" w:rsidR="00303E38" w:rsidRDefault="00303E38" w:rsidP="00303E38">
      <w:pPr>
        <w:ind w:left="360"/>
        <w:rPr>
          <w:rFonts w:ascii="Arial" w:hAnsi="Arial" w:cs="Arial"/>
          <w:sz w:val="22"/>
          <w:szCs w:val="22"/>
        </w:rPr>
      </w:pPr>
    </w:p>
    <w:p w14:paraId="21932D46" w14:textId="77777777" w:rsidR="00303E38" w:rsidRDefault="00303E38" w:rsidP="00303E38">
      <w:pPr>
        <w:ind w:left="360"/>
        <w:rPr>
          <w:rFonts w:ascii="Arial" w:hAnsi="Arial" w:cs="Arial"/>
          <w:sz w:val="22"/>
          <w:szCs w:val="22"/>
        </w:rPr>
      </w:pPr>
    </w:p>
    <w:p w14:paraId="05A1D261" w14:textId="77777777" w:rsidR="00303E38" w:rsidRDefault="00303E38" w:rsidP="00303E38">
      <w:pPr>
        <w:ind w:left="360"/>
        <w:rPr>
          <w:rFonts w:ascii="Arial" w:hAnsi="Arial" w:cs="Arial"/>
          <w:sz w:val="22"/>
          <w:szCs w:val="22"/>
        </w:rPr>
      </w:pPr>
    </w:p>
    <w:p w14:paraId="2E8A013C" w14:textId="77777777" w:rsidR="00303E38" w:rsidRPr="00BB39F3" w:rsidRDefault="00303E38" w:rsidP="00303E38">
      <w:pPr>
        <w:ind w:left="360"/>
        <w:rPr>
          <w:rFonts w:ascii="Arial" w:hAnsi="Arial" w:cs="Arial"/>
          <w:sz w:val="22"/>
          <w:szCs w:val="22"/>
        </w:rPr>
      </w:pPr>
    </w:p>
    <w:p w14:paraId="1224A591" w14:textId="6B4B8A7F" w:rsidR="00F304DA" w:rsidRDefault="0045480B" w:rsidP="00E7776D">
      <w:pPr>
        <w:pStyle w:val="Heading1"/>
        <w:numPr>
          <w:ilvl w:val="1"/>
          <w:numId w:val="11"/>
        </w:numPr>
      </w:pPr>
      <w:bookmarkStart w:id="47" w:name="_Toc207768287"/>
      <w:bookmarkStart w:id="48" w:name="_Toc368912281"/>
      <w:bookmarkEnd w:id="46"/>
      <w:r w:rsidRPr="003602B9">
        <w:lastRenderedPageBreak/>
        <w:t>Detailed System Design</w:t>
      </w:r>
      <w:bookmarkStart w:id="49" w:name="_Toc207768300"/>
      <w:bookmarkEnd w:id="47"/>
      <w:bookmarkEnd w:id="48"/>
    </w:p>
    <w:p w14:paraId="7887EE8A" w14:textId="77777777" w:rsidR="00523768" w:rsidRPr="00523768" w:rsidRDefault="00523768" w:rsidP="00523768"/>
    <w:p w14:paraId="3FA2B107" w14:textId="41770434" w:rsidR="00DF5BEA" w:rsidRPr="00DF5BEA" w:rsidRDefault="00D878C2" w:rsidP="00B949EB">
      <w:pPr>
        <w:rPr>
          <w:rFonts w:ascii="Arial" w:hAnsi="Arial" w:cs="Arial"/>
          <w:sz w:val="22"/>
          <w:szCs w:val="22"/>
        </w:rPr>
      </w:pPr>
      <w:r w:rsidRPr="00D878C2">
        <w:rPr>
          <w:rFonts w:ascii="Arial" w:hAnsi="Arial" w:cs="Arial"/>
          <w:sz w:val="22"/>
          <w:szCs w:val="22"/>
        </w:rPr>
        <w:t>The Detailed System Design outlines the architecture, data models, processes, and components required to implement the Call Data Record (CDR) project effectively. This project focuses on processing CDR files for cellular service providers, supporting functionalities such as user management, billing processing, and reporting.</w:t>
      </w:r>
    </w:p>
    <w:p w14:paraId="714AB1CB" w14:textId="76F65BC4" w:rsidR="00164432" w:rsidRPr="008A1211" w:rsidRDefault="00F03115" w:rsidP="006E0749">
      <w:pPr>
        <w:pStyle w:val="Heading2"/>
        <w:numPr>
          <w:ilvl w:val="0"/>
          <w:numId w:val="0"/>
        </w:numPr>
        <w:rPr>
          <w:szCs w:val="24"/>
        </w:rPr>
      </w:pPr>
      <w:bookmarkStart w:id="50" w:name="_Toc207768303"/>
      <w:r>
        <w:rPr>
          <w:szCs w:val="24"/>
        </w:rPr>
        <w:t xml:space="preserve">4.1. </w:t>
      </w:r>
      <w:r w:rsidR="00FE11A7" w:rsidRPr="008A1211">
        <w:rPr>
          <w:szCs w:val="24"/>
        </w:rPr>
        <w:t>Key Entities</w:t>
      </w:r>
    </w:p>
    <w:p w14:paraId="02FF5E55" w14:textId="77777777" w:rsidR="006E3E0D" w:rsidRPr="006E3E0D" w:rsidRDefault="006E3E0D" w:rsidP="006E3E0D"/>
    <w:p w14:paraId="54D3C2D6" w14:textId="77777777" w:rsidR="008558A9" w:rsidRPr="00CF764A" w:rsidRDefault="008558A9" w:rsidP="000D1D6A">
      <w:pPr>
        <w:pStyle w:val="ListParagraph"/>
        <w:numPr>
          <w:ilvl w:val="0"/>
          <w:numId w:val="28"/>
        </w:numPr>
        <w:jc w:val="both"/>
        <w:rPr>
          <w:rFonts w:ascii="Arial" w:hAnsi="Arial" w:cs="Arial"/>
          <w:sz w:val="22"/>
          <w:szCs w:val="22"/>
          <w:lang w:val="en-IN" w:eastAsia="en-IN"/>
        </w:rPr>
      </w:pPr>
      <w:r w:rsidRPr="00CF764A">
        <w:rPr>
          <w:rFonts w:ascii="Arial" w:hAnsi="Arial" w:cs="Arial"/>
          <w:b/>
          <w:sz w:val="22"/>
          <w:szCs w:val="22"/>
          <w:lang w:val="en-IN" w:eastAsia="en-IN"/>
        </w:rPr>
        <w:t>User</w:t>
      </w:r>
      <w:r w:rsidRPr="00CF764A">
        <w:rPr>
          <w:rFonts w:ascii="Arial" w:hAnsi="Arial" w:cs="Arial"/>
          <w:sz w:val="22"/>
          <w:szCs w:val="22"/>
          <w:lang w:val="en-IN" w:eastAsia="en-IN"/>
        </w:rPr>
        <w:t>: Represents the client who can sign up and log in.</w:t>
      </w:r>
    </w:p>
    <w:p w14:paraId="35786BA9" w14:textId="06F4D222" w:rsidR="008558A9" w:rsidRPr="00CF764A" w:rsidRDefault="008558A9" w:rsidP="003E2665">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username, password, </w:t>
      </w:r>
      <w:proofErr w:type="spellStart"/>
      <w:r w:rsidRPr="00CF764A">
        <w:rPr>
          <w:rFonts w:ascii="Arial" w:hAnsi="Arial" w:cs="Arial"/>
          <w:sz w:val="22"/>
          <w:szCs w:val="22"/>
          <w:lang w:val="en-IN" w:eastAsia="en-IN"/>
        </w:rPr>
        <w:t>user_id</w:t>
      </w:r>
      <w:proofErr w:type="spellEnd"/>
    </w:p>
    <w:p w14:paraId="4F765C9B" w14:textId="77777777" w:rsidR="004E256D" w:rsidRPr="00183CCE" w:rsidRDefault="004E256D" w:rsidP="003E2665">
      <w:pPr>
        <w:pStyle w:val="ListParagraph"/>
        <w:ind w:left="840"/>
        <w:jc w:val="both"/>
        <w:rPr>
          <w:rFonts w:ascii="Arial" w:hAnsi="Arial" w:cs="Arial"/>
          <w:sz w:val="22"/>
          <w:szCs w:val="22"/>
          <w:lang w:val="en-IN" w:eastAsia="en-IN"/>
        </w:rPr>
      </w:pPr>
    </w:p>
    <w:p w14:paraId="12B05B56" w14:textId="77777777" w:rsidR="008558A9" w:rsidRPr="00CF764A" w:rsidRDefault="008558A9" w:rsidP="000D1D6A">
      <w:pPr>
        <w:pStyle w:val="ListParagraph"/>
        <w:numPr>
          <w:ilvl w:val="0"/>
          <w:numId w:val="28"/>
        </w:numPr>
        <w:jc w:val="both"/>
        <w:rPr>
          <w:rFonts w:ascii="Arial" w:hAnsi="Arial" w:cs="Arial"/>
          <w:sz w:val="22"/>
          <w:szCs w:val="22"/>
          <w:lang w:val="en-IN" w:eastAsia="en-IN"/>
        </w:rPr>
      </w:pPr>
      <w:proofErr w:type="spellStart"/>
      <w:r w:rsidRPr="00CF764A">
        <w:rPr>
          <w:rFonts w:ascii="Arial" w:hAnsi="Arial" w:cs="Arial"/>
          <w:b/>
          <w:sz w:val="22"/>
          <w:szCs w:val="22"/>
          <w:lang w:val="en-IN" w:eastAsia="en-IN"/>
        </w:rPr>
        <w:t>CDRRecord</w:t>
      </w:r>
      <w:proofErr w:type="spellEnd"/>
      <w:r w:rsidRPr="00CF764A">
        <w:rPr>
          <w:rFonts w:ascii="Arial" w:hAnsi="Arial" w:cs="Arial"/>
          <w:sz w:val="22"/>
          <w:szCs w:val="22"/>
          <w:lang w:val="en-IN" w:eastAsia="en-IN"/>
        </w:rPr>
        <w:t>: Represents a call detail record.</w:t>
      </w:r>
    </w:p>
    <w:p w14:paraId="594455F1" w14:textId="5DEE1BE0" w:rsidR="008558A9" w:rsidRPr="00CF764A" w:rsidRDefault="008558A9" w:rsidP="004E256D">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MSISDN, </w:t>
      </w:r>
      <w:proofErr w:type="spellStart"/>
      <w:r w:rsidRPr="00CF764A">
        <w:rPr>
          <w:rFonts w:ascii="Arial" w:hAnsi="Arial" w:cs="Arial"/>
          <w:sz w:val="22"/>
          <w:szCs w:val="22"/>
          <w:lang w:val="en-IN" w:eastAsia="en-IN"/>
        </w:rPr>
        <w:t>call_type</w:t>
      </w:r>
      <w:proofErr w:type="spellEnd"/>
      <w:r w:rsidRPr="00CF764A">
        <w:rPr>
          <w:rFonts w:ascii="Arial" w:hAnsi="Arial" w:cs="Arial"/>
          <w:sz w:val="22"/>
          <w:szCs w:val="22"/>
          <w:lang w:val="en-IN" w:eastAsia="en-IN"/>
        </w:rPr>
        <w:t xml:space="preserve"> (voice/SMS), duration, timestamp, </w:t>
      </w:r>
      <w:proofErr w:type="spellStart"/>
      <w:r w:rsidRPr="00CF764A">
        <w:rPr>
          <w:rFonts w:ascii="Arial" w:hAnsi="Arial" w:cs="Arial"/>
          <w:sz w:val="22"/>
          <w:szCs w:val="22"/>
          <w:lang w:val="en-IN" w:eastAsia="en-IN"/>
        </w:rPr>
        <w:t>operator_id</w:t>
      </w:r>
      <w:proofErr w:type="spellEnd"/>
    </w:p>
    <w:p w14:paraId="2A3F3C86" w14:textId="77777777" w:rsidR="00BC2D27" w:rsidRPr="004E256D" w:rsidRDefault="00BC2D27" w:rsidP="004E256D">
      <w:pPr>
        <w:pStyle w:val="ListParagraph"/>
        <w:ind w:left="840"/>
        <w:jc w:val="both"/>
        <w:rPr>
          <w:rFonts w:ascii="Arial" w:hAnsi="Arial" w:cs="Arial"/>
          <w:sz w:val="22"/>
          <w:szCs w:val="22"/>
          <w:lang w:val="en-IN" w:eastAsia="en-IN"/>
        </w:rPr>
      </w:pPr>
    </w:p>
    <w:p w14:paraId="52462B22" w14:textId="77777777" w:rsidR="008558A9" w:rsidRPr="00CF764A" w:rsidRDefault="008558A9" w:rsidP="000D1D6A">
      <w:pPr>
        <w:pStyle w:val="ListParagraph"/>
        <w:numPr>
          <w:ilvl w:val="0"/>
          <w:numId w:val="28"/>
        </w:numPr>
        <w:jc w:val="both"/>
        <w:rPr>
          <w:rFonts w:ascii="Arial" w:hAnsi="Arial" w:cs="Arial"/>
          <w:sz w:val="22"/>
          <w:szCs w:val="22"/>
          <w:lang w:val="en-IN" w:eastAsia="en-IN"/>
        </w:rPr>
      </w:pPr>
      <w:proofErr w:type="spellStart"/>
      <w:r w:rsidRPr="00CF764A">
        <w:rPr>
          <w:rFonts w:ascii="Arial" w:hAnsi="Arial" w:cs="Arial"/>
          <w:b/>
          <w:sz w:val="22"/>
          <w:szCs w:val="22"/>
          <w:lang w:val="en-IN" w:eastAsia="en-IN"/>
        </w:rPr>
        <w:t>BillingInfo</w:t>
      </w:r>
      <w:proofErr w:type="spellEnd"/>
      <w:r w:rsidRPr="00CF764A">
        <w:rPr>
          <w:rFonts w:ascii="Arial" w:hAnsi="Arial" w:cs="Arial"/>
          <w:sz w:val="22"/>
          <w:szCs w:val="22"/>
          <w:lang w:val="en-IN" w:eastAsia="en-IN"/>
        </w:rPr>
        <w:t>: Contains billing details for users.</w:t>
      </w:r>
    </w:p>
    <w:p w14:paraId="38EDF859" w14:textId="39502271" w:rsidR="008558A9" w:rsidRPr="00CF764A" w:rsidRDefault="008558A9" w:rsidP="00BC2D27">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w:t>
      </w:r>
      <w:proofErr w:type="spellStart"/>
      <w:r w:rsidRPr="00CF764A">
        <w:rPr>
          <w:rFonts w:ascii="Arial" w:hAnsi="Arial" w:cs="Arial"/>
          <w:sz w:val="22"/>
          <w:szCs w:val="22"/>
          <w:lang w:val="en-IN" w:eastAsia="en-IN"/>
        </w:rPr>
        <w:t>user_id</w:t>
      </w:r>
      <w:proofErr w:type="spellEnd"/>
      <w:r w:rsidRPr="00CF764A">
        <w:rPr>
          <w:rFonts w:ascii="Arial" w:hAnsi="Arial" w:cs="Arial"/>
          <w:sz w:val="22"/>
          <w:szCs w:val="22"/>
          <w:lang w:val="en-IN" w:eastAsia="en-IN"/>
        </w:rPr>
        <w:t xml:space="preserve">, </w:t>
      </w:r>
      <w:proofErr w:type="spellStart"/>
      <w:r w:rsidRPr="00CF764A">
        <w:rPr>
          <w:rFonts w:ascii="Arial" w:hAnsi="Arial" w:cs="Arial"/>
          <w:sz w:val="22"/>
          <w:szCs w:val="22"/>
          <w:lang w:val="en-IN" w:eastAsia="en-IN"/>
        </w:rPr>
        <w:t>total_billed</w:t>
      </w:r>
      <w:proofErr w:type="spellEnd"/>
      <w:r w:rsidRPr="00CF764A">
        <w:rPr>
          <w:rFonts w:ascii="Arial" w:hAnsi="Arial" w:cs="Arial"/>
          <w:sz w:val="22"/>
          <w:szCs w:val="22"/>
          <w:lang w:val="en-IN" w:eastAsia="en-IN"/>
        </w:rPr>
        <w:t xml:space="preserve">, </w:t>
      </w:r>
      <w:proofErr w:type="spellStart"/>
      <w:r w:rsidRPr="00CF764A">
        <w:rPr>
          <w:rFonts w:ascii="Arial" w:hAnsi="Arial" w:cs="Arial"/>
          <w:sz w:val="22"/>
          <w:szCs w:val="22"/>
          <w:lang w:val="en-IN" w:eastAsia="en-IN"/>
        </w:rPr>
        <w:t>billing_period</w:t>
      </w:r>
      <w:proofErr w:type="spellEnd"/>
    </w:p>
    <w:p w14:paraId="08AEFBD1" w14:textId="77777777" w:rsidR="00EF2300" w:rsidRPr="00BC2D27" w:rsidRDefault="00EF2300" w:rsidP="00BC2D27">
      <w:pPr>
        <w:pStyle w:val="ListParagraph"/>
        <w:ind w:left="840"/>
        <w:jc w:val="both"/>
        <w:rPr>
          <w:rFonts w:ascii="Arial" w:hAnsi="Arial" w:cs="Arial"/>
          <w:sz w:val="22"/>
          <w:szCs w:val="22"/>
          <w:lang w:val="en-IN" w:eastAsia="en-IN"/>
        </w:rPr>
      </w:pPr>
    </w:p>
    <w:p w14:paraId="2F435DFE" w14:textId="77777777" w:rsidR="00CF764A" w:rsidRPr="00CF764A" w:rsidRDefault="00CF764A" w:rsidP="000D1D6A">
      <w:pPr>
        <w:pStyle w:val="ListParagraph"/>
        <w:numPr>
          <w:ilvl w:val="0"/>
          <w:numId w:val="28"/>
        </w:numPr>
        <w:jc w:val="both"/>
        <w:rPr>
          <w:rFonts w:ascii="Arial" w:hAnsi="Arial" w:cs="Arial"/>
          <w:sz w:val="22"/>
          <w:szCs w:val="22"/>
          <w:lang w:val="en-IN" w:eastAsia="en-IN"/>
        </w:rPr>
      </w:pPr>
      <w:r w:rsidRPr="00CF764A">
        <w:rPr>
          <w:rFonts w:ascii="Arial" w:hAnsi="Arial" w:cs="Arial"/>
          <w:b/>
          <w:sz w:val="22"/>
          <w:szCs w:val="22"/>
          <w:lang w:val="en-IN" w:eastAsia="en-IN"/>
        </w:rPr>
        <w:t>Operator</w:t>
      </w:r>
      <w:r w:rsidRPr="00CF764A">
        <w:rPr>
          <w:rFonts w:ascii="Arial" w:hAnsi="Arial" w:cs="Arial"/>
          <w:sz w:val="22"/>
          <w:szCs w:val="22"/>
          <w:lang w:val="en-IN" w:eastAsia="en-IN"/>
        </w:rPr>
        <w:t>: Represents cellular service providers.</w:t>
      </w:r>
    </w:p>
    <w:p w14:paraId="7574767F" w14:textId="77777777" w:rsidR="008558A9" w:rsidRPr="00EC310B" w:rsidRDefault="008558A9" w:rsidP="00C6515D">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w:t>
      </w:r>
      <w:proofErr w:type="spellStart"/>
      <w:r w:rsidRPr="00CF764A">
        <w:rPr>
          <w:rFonts w:ascii="Arial" w:hAnsi="Arial" w:cs="Arial"/>
          <w:sz w:val="22"/>
          <w:szCs w:val="22"/>
          <w:lang w:val="en-IN" w:eastAsia="en-IN"/>
        </w:rPr>
        <w:t>operator_id</w:t>
      </w:r>
      <w:proofErr w:type="spellEnd"/>
      <w:r w:rsidRPr="00CF764A">
        <w:rPr>
          <w:rFonts w:ascii="Arial" w:hAnsi="Arial" w:cs="Arial"/>
          <w:sz w:val="22"/>
          <w:szCs w:val="22"/>
          <w:lang w:val="en-IN" w:eastAsia="en-IN"/>
        </w:rPr>
        <w:t xml:space="preserve">, </w:t>
      </w:r>
      <w:proofErr w:type="spellStart"/>
      <w:r w:rsidRPr="00CF764A">
        <w:rPr>
          <w:rFonts w:ascii="Arial" w:hAnsi="Arial" w:cs="Arial"/>
          <w:sz w:val="22"/>
          <w:szCs w:val="22"/>
          <w:lang w:val="en-IN" w:eastAsia="en-IN"/>
        </w:rPr>
        <w:t>brand_name</w:t>
      </w:r>
      <w:proofErr w:type="spellEnd"/>
      <w:r w:rsidRPr="00CF764A">
        <w:rPr>
          <w:rFonts w:ascii="Arial" w:hAnsi="Arial" w:cs="Arial"/>
          <w:sz w:val="22"/>
          <w:szCs w:val="22"/>
          <w:lang w:val="en-IN" w:eastAsia="en-IN"/>
        </w:rPr>
        <w:t>, MMC, MNC</w:t>
      </w:r>
    </w:p>
    <w:p w14:paraId="5D0B0648" w14:textId="77777777" w:rsidR="00F26164" w:rsidRDefault="00F26164" w:rsidP="00B90059">
      <w:pPr>
        <w:pStyle w:val="ListParagraph"/>
        <w:ind w:left="840"/>
        <w:jc w:val="both"/>
        <w:rPr>
          <w:rFonts w:ascii="Arial" w:hAnsi="Arial" w:cs="Arial"/>
          <w:sz w:val="22"/>
          <w:szCs w:val="22"/>
          <w:lang w:val="en-IN" w:eastAsia="en-IN"/>
        </w:rPr>
      </w:pPr>
      <w:bookmarkStart w:id="51" w:name="_Toc368912283"/>
    </w:p>
    <w:bookmarkEnd w:id="51"/>
    <w:p w14:paraId="1C0222D6" w14:textId="04B9DAA3" w:rsidR="00AD1BC7" w:rsidRPr="00AD1BC7" w:rsidRDefault="001B5BA3" w:rsidP="00CE67D8">
      <w:pPr>
        <w:pStyle w:val="Heading2"/>
        <w:numPr>
          <w:ilvl w:val="0"/>
          <w:numId w:val="0"/>
        </w:numPr>
        <w:rPr>
          <w:lang w:val="en-IN" w:eastAsia="en-IN"/>
        </w:rPr>
      </w:pPr>
      <w:r>
        <w:t xml:space="preserve">4.2. </w:t>
      </w:r>
      <w:r w:rsidR="00E9306E" w:rsidRPr="00CD172D">
        <w:t>Detailed-Level Database Design</w:t>
      </w:r>
    </w:p>
    <w:p w14:paraId="065CB8A2" w14:textId="50565B87" w:rsidR="00294A2E" w:rsidRPr="007153DA" w:rsidRDefault="00294A2E" w:rsidP="003105F4">
      <w:pPr>
        <w:pStyle w:val="Heading2"/>
        <w:numPr>
          <w:ilvl w:val="0"/>
          <w:numId w:val="36"/>
        </w:numPr>
        <w:rPr>
          <w:lang w:val="en-IN" w:eastAsia="en-IN"/>
        </w:rPr>
      </w:pPr>
      <w:r w:rsidRPr="002E645F">
        <w:rPr>
          <w:sz w:val="22"/>
          <w:szCs w:val="22"/>
        </w:rPr>
        <w:t>Logical</w:t>
      </w:r>
      <w:r w:rsidRPr="007153DA">
        <w:rPr>
          <w:sz w:val="22"/>
          <w:szCs w:val="22"/>
        </w:rPr>
        <w:t xml:space="preserve"> Data Model (LDM) and ERD</w:t>
      </w:r>
    </w:p>
    <w:p w14:paraId="2E23E5A9" w14:textId="77777777" w:rsidR="00532E74" w:rsidRPr="00183CCE" w:rsidRDefault="00532E74" w:rsidP="00183CCE">
      <w:pPr>
        <w:pStyle w:val="NormalWeb"/>
        <w:jc w:val="both"/>
        <w:rPr>
          <w:rFonts w:ascii="Arial" w:hAnsi="Arial" w:cs="Arial"/>
          <w:sz w:val="22"/>
          <w:szCs w:val="22"/>
        </w:rPr>
      </w:pPr>
      <w:r w:rsidRPr="00183CCE">
        <w:rPr>
          <w:rStyle w:val="Strong"/>
          <w:rFonts w:ascii="Arial" w:hAnsi="Arial" w:cs="Arial"/>
          <w:sz w:val="22"/>
          <w:szCs w:val="22"/>
        </w:rPr>
        <w:t>Entity Relationship Diagram (ERD)</w:t>
      </w:r>
      <w:r w:rsidRPr="00183CCE">
        <w:rPr>
          <w:rFonts w:ascii="Arial" w:hAnsi="Arial" w:cs="Arial"/>
          <w:sz w:val="22"/>
          <w:szCs w:val="22"/>
        </w:rPr>
        <w:t>: The LDM consists of the following entities and their relationships:</w:t>
      </w:r>
    </w:p>
    <w:p w14:paraId="322E50D3" w14:textId="75D85965" w:rsidR="00532E74" w:rsidRPr="00183CCE" w:rsidRDefault="00532E74" w:rsidP="00633CDE">
      <w:pPr>
        <w:pStyle w:val="NormalWeb"/>
        <w:numPr>
          <w:ilvl w:val="0"/>
          <w:numId w:val="30"/>
        </w:numPr>
        <w:jc w:val="both"/>
        <w:rPr>
          <w:rFonts w:ascii="Arial" w:hAnsi="Arial" w:cs="Arial"/>
          <w:sz w:val="22"/>
          <w:szCs w:val="22"/>
        </w:rPr>
      </w:pPr>
      <w:r w:rsidRPr="00183CCE">
        <w:rPr>
          <w:rStyle w:val="Strong"/>
          <w:rFonts w:ascii="Arial" w:hAnsi="Arial" w:cs="Arial"/>
          <w:sz w:val="22"/>
          <w:szCs w:val="22"/>
        </w:rPr>
        <w:t>User</w:t>
      </w:r>
      <w:r w:rsidRPr="00183CCE">
        <w:rPr>
          <w:rFonts w:ascii="Arial" w:hAnsi="Arial" w:cs="Arial"/>
          <w:sz w:val="22"/>
          <w:szCs w:val="22"/>
        </w:rPr>
        <w:t>:</w:t>
      </w:r>
    </w:p>
    <w:p w14:paraId="35DF6C9E" w14:textId="77777777" w:rsidR="00532E74" w:rsidRPr="00183CCE"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 xml:space="preserve">One-to-Many relationship with </w:t>
      </w:r>
      <w:proofErr w:type="spellStart"/>
      <w:r w:rsidRPr="00183CCE">
        <w:rPr>
          <w:rStyle w:val="Strong"/>
          <w:rFonts w:ascii="Arial" w:hAnsi="Arial" w:cs="Arial"/>
          <w:sz w:val="22"/>
          <w:szCs w:val="22"/>
        </w:rPr>
        <w:t>CDRRecord</w:t>
      </w:r>
      <w:proofErr w:type="spellEnd"/>
      <w:r w:rsidRPr="00183CCE">
        <w:rPr>
          <w:rFonts w:ascii="Arial" w:hAnsi="Arial" w:cs="Arial"/>
          <w:sz w:val="22"/>
          <w:szCs w:val="22"/>
        </w:rPr>
        <w:t xml:space="preserve"> (one user can have multiple call records).</w:t>
      </w:r>
    </w:p>
    <w:p w14:paraId="5756CB8E" w14:textId="77777777" w:rsidR="00532E74" w:rsidRPr="00183CCE"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 xml:space="preserve">One-to-One relationship with </w:t>
      </w:r>
      <w:proofErr w:type="spellStart"/>
      <w:r w:rsidRPr="00183CCE">
        <w:rPr>
          <w:rStyle w:val="Strong"/>
          <w:rFonts w:ascii="Arial" w:hAnsi="Arial" w:cs="Arial"/>
          <w:sz w:val="22"/>
          <w:szCs w:val="22"/>
        </w:rPr>
        <w:t>BillingInfo</w:t>
      </w:r>
      <w:proofErr w:type="spellEnd"/>
      <w:r w:rsidRPr="00183CCE">
        <w:rPr>
          <w:rFonts w:ascii="Arial" w:hAnsi="Arial" w:cs="Arial"/>
          <w:sz w:val="22"/>
          <w:szCs w:val="22"/>
        </w:rPr>
        <w:t xml:space="preserve"> (each user has one billing record).</w:t>
      </w:r>
    </w:p>
    <w:p w14:paraId="37CBDE7A" w14:textId="77777777" w:rsidR="00532E74" w:rsidRPr="00183CCE" w:rsidRDefault="00532E74" w:rsidP="00633CDE">
      <w:pPr>
        <w:pStyle w:val="NormalWeb"/>
        <w:numPr>
          <w:ilvl w:val="0"/>
          <w:numId w:val="30"/>
        </w:numPr>
        <w:jc w:val="both"/>
        <w:rPr>
          <w:rFonts w:ascii="Arial" w:hAnsi="Arial" w:cs="Arial"/>
          <w:sz w:val="22"/>
          <w:szCs w:val="22"/>
        </w:rPr>
      </w:pPr>
      <w:proofErr w:type="spellStart"/>
      <w:r w:rsidRPr="00183CCE">
        <w:rPr>
          <w:rStyle w:val="Strong"/>
          <w:rFonts w:ascii="Arial" w:hAnsi="Arial" w:cs="Arial"/>
          <w:sz w:val="22"/>
          <w:szCs w:val="22"/>
        </w:rPr>
        <w:t>CDRRecord</w:t>
      </w:r>
      <w:proofErr w:type="spellEnd"/>
      <w:r w:rsidRPr="00183CCE">
        <w:rPr>
          <w:rFonts w:ascii="Arial" w:hAnsi="Arial" w:cs="Arial"/>
          <w:sz w:val="22"/>
          <w:szCs w:val="22"/>
        </w:rPr>
        <w:t>:</w:t>
      </w:r>
    </w:p>
    <w:p w14:paraId="2322CAA2" w14:textId="77777777" w:rsidR="00532E74" w:rsidRPr="00183CCE"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 xml:space="preserve">Many-to-One relationship with </w:t>
      </w:r>
      <w:r w:rsidRPr="00183CCE">
        <w:rPr>
          <w:rStyle w:val="Strong"/>
          <w:rFonts w:ascii="Arial" w:hAnsi="Arial" w:cs="Arial"/>
          <w:sz w:val="22"/>
          <w:szCs w:val="22"/>
        </w:rPr>
        <w:t>Operator</w:t>
      </w:r>
      <w:r w:rsidRPr="00183CCE">
        <w:rPr>
          <w:rFonts w:ascii="Arial" w:hAnsi="Arial" w:cs="Arial"/>
          <w:sz w:val="22"/>
          <w:szCs w:val="22"/>
        </w:rPr>
        <w:t xml:space="preserve"> (multiple records can belong to one operator).</w:t>
      </w:r>
    </w:p>
    <w:p w14:paraId="08C47A4D" w14:textId="77777777" w:rsidR="00532E74" w:rsidRPr="00183CCE" w:rsidRDefault="00532E74" w:rsidP="00633CDE">
      <w:pPr>
        <w:pStyle w:val="NormalWeb"/>
        <w:numPr>
          <w:ilvl w:val="0"/>
          <w:numId w:val="30"/>
        </w:numPr>
        <w:jc w:val="both"/>
        <w:rPr>
          <w:rFonts w:ascii="Arial" w:hAnsi="Arial" w:cs="Arial"/>
          <w:sz w:val="22"/>
          <w:szCs w:val="22"/>
        </w:rPr>
      </w:pPr>
      <w:r w:rsidRPr="00183CCE">
        <w:rPr>
          <w:rStyle w:val="Strong"/>
          <w:rFonts w:ascii="Arial" w:hAnsi="Arial" w:cs="Arial"/>
          <w:sz w:val="22"/>
          <w:szCs w:val="22"/>
        </w:rPr>
        <w:t>Operator</w:t>
      </w:r>
      <w:r w:rsidRPr="00183CCE">
        <w:rPr>
          <w:rFonts w:ascii="Arial" w:hAnsi="Arial" w:cs="Arial"/>
          <w:sz w:val="22"/>
          <w:szCs w:val="22"/>
        </w:rPr>
        <w:t>:</w:t>
      </w:r>
    </w:p>
    <w:p w14:paraId="7494A074" w14:textId="77777777" w:rsidR="00532E74"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Contains details about the service provider.</w:t>
      </w:r>
    </w:p>
    <w:p w14:paraId="606E8922" w14:textId="2CB1EEBD" w:rsidR="00FB6EC0" w:rsidRPr="007825D1" w:rsidRDefault="007825D1" w:rsidP="003105F4">
      <w:pPr>
        <w:pStyle w:val="ListParagraph"/>
        <w:numPr>
          <w:ilvl w:val="0"/>
          <w:numId w:val="31"/>
        </w:numPr>
        <w:spacing w:before="100" w:beforeAutospacing="1" w:after="100" w:afterAutospacing="1"/>
        <w:jc w:val="both"/>
        <w:rPr>
          <w:rFonts w:ascii="Arial" w:hAnsi="Arial" w:cs="Arial"/>
          <w:sz w:val="22"/>
          <w:szCs w:val="22"/>
        </w:rPr>
      </w:pPr>
      <w:r w:rsidRPr="007825D1">
        <w:rPr>
          <w:rFonts w:ascii="Arial" w:hAnsi="Arial" w:cs="Arial"/>
          <w:b/>
          <w:bCs/>
          <w:sz w:val="22"/>
          <w:szCs w:val="22"/>
        </w:rPr>
        <w:t>LDM Diagram</w:t>
      </w:r>
      <w:r w:rsidRPr="007825D1">
        <w:rPr>
          <w:rFonts w:ascii="Arial" w:hAnsi="Arial" w:cs="Arial"/>
          <w:sz w:val="22"/>
          <w:szCs w:val="22"/>
        </w:rPr>
        <w:t>:</w:t>
      </w:r>
    </w:p>
    <w:p w14:paraId="40AA1415" w14:textId="4992D983" w:rsidR="007A6C73" w:rsidRPr="007A6C73" w:rsidRDefault="007A6C73" w:rsidP="005F6309">
      <w:pPr>
        <w:spacing w:before="100" w:beforeAutospacing="1" w:after="100" w:afterAutospacing="1"/>
        <w:ind w:left="720" w:firstLine="720"/>
        <w:jc w:val="both"/>
        <w:rPr>
          <w:rFonts w:ascii="Arial" w:hAnsi="Arial" w:cs="Arial"/>
          <w:sz w:val="22"/>
          <w:szCs w:val="22"/>
        </w:rPr>
      </w:pPr>
      <w:r w:rsidRPr="007A6C73">
        <w:rPr>
          <w:rFonts w:ascii="Arial" w:hAnsi="Arial" w:cs="Arial"/>
          <w:sz w:val="22"/>
          <w:szCs w:val="22"/>
        </w:rPr>
        <w:t>User (</w:t>
      </w:r>
      <w:proofErr w:type="spellStart"/>
      <w:r w:rsidR="00B44955">
        <w:rPr>
          <w:rFonts w:ascii="Arial" w:hAnsi="Arial" w:cs="Arial"/>
          <w:sz w:val="22"/>
          <w:szCs w:val="22"/>
        </w:rPr>
        <w:t>msisdn</w:t>
      </w:r>
      <w:proofErr w:type="spellEnd"/>
      <w:r w:rsidRPr="007A6C73">
        <w:rPr>
          <w:rFonts w:ascii="Arial" w:hAnsi="Arial" w:cs="Arial"/>
          <w:sz w:val="22"/>
          <w:szCs w:val="22"/>
        </w:rPr>
        <w:t xml:space="preserve">) </w:t>
      </w:r>
      <w:r w:rsidR="00012538">
        <w:rPr>
          <w:rFonts w:ascii="Arial" w:hAnsi="Arial" w:cs="Arial"/>
          <w:sz w:val="22"/>
          <w:szCs w:val="22"/>
        </w:rPr>
        <w:t>&lt;</w:t>
      </w:r>
      <w:r w:rsidRPr="007A6C73">
        <w:rPr>
          <w:rFonts w:ascii="Arial" w:hAnsi="Arial" w:cs="Arial"/>
          <w:sz w:val="22"/>
          <w:szCs w:val="22"/>
        </w:rPr>
        <w:t xml:space="preserve">---- </w:t>
      </w:r>
      <w:proofErr w:type="spellStart"/>
      <w:r w:rsidRPr="007A6C73">
        <w:rPr>
          <w:rFonts w:ascii="Arial" w:hAnsi="Arial" w:cs="Arial"/>
          <w:sz w:val="22"/>
          <w:szCs w:val="22"/>
        </w:rPr>
        <w:t>CDRRecord</w:t>
      </w:r>
      <w:proofErr w:type="spellEnd"/>
      <w:r w:rsidRPr="007A6C73">
        <w:rPr>
          <w:rFonts w:ascii="Arial" w:hAnsi="Arial" w:cs="Arial"/>
          <w:sz w:val="22"/>
          <w:szCs w:val="22"/>
        </w:rPr>
        <w:t xml:space="preserve"> ----</w:t>
      </w:r>
      <w:r w:rsidR="00012538">
        <w:rPr>
          <w:rFonts w:ascii="Arial" w:hAnsi="Arial" w:cs="Arial"/>
          <w:sz w:val="22"/>
          <w:szCs w:val="22"/>
        </w:rPr>
        <w:t>&gt;</w:t>
      </w:r>
      <w:r w:rsidRPr="007A6C73">
        <w:rPr>
          <w:rFonts w:ascii="Arial" w:hAnsi="Arial" w:cs="Arial"/>
          <w:sz w:val="22"/>
          <w:szCs w:val="22"/>
        </w:rPr>
        <w:t xml:space="preserve"> Operator (operator</w:t>
      </w:r>
      <w:r w:rsidR="00B44955">
        <w:rPr>
          <w:rFonts w:ascii="Arial" w:hAnsi="Arial" w:cs="Arial"/>
          <w:sz w:val="22"/>
          <w:szCs w:val="22"/>
        </w:rPr>
        <w:t xml:space="preserve"> mmc/</w:t>
      </w:r>
      <w:proofErr w:type="spellStart"/>
      <w:r w:rsidR="00B44955">
        <w:rPr>
          <w:rFonts w:ascii="Arial" w:hAnsi="Arial" w:cs="Arial"/>
          <w:sz w:val="22"/>
          <w:szCs w:val="22"/>
        </w:rPr>
        <w:t>mnc</w:t>
      </w:r>
      <w:proofErr w:type="spellEnd"/>
      <w:r w:rsidRPr="007A6C73">
        <w:rPr>
          <w:rFonts w:ascii="Arial" w:hAnsi="Arial" w:cs="Arial"/>
          <w:sz w:val="22"/>
          <w:szCs w:val="22"/>
        </w:rPr>
        <w:t>)</w:t>
      </w:r>
    </w:p>
    <w:p w14:paraId="57D13CCC" w14:textId="0942BFAE" w:rsidR="007A6C73" w:rsidRPr="007A6C73" w:rsidRDefault="007A6C73" w:rsidP="007A6C73">
      <w:pPr>
        <w:spacing w:before="100" w:beforeAutospacing="1" w:after="100" w:afterAutospacing="1"/>
        <w:jc w:val="both"/>
        <w:rPr>
          <w:rFonts w:ascii="Arial" w:hAnsi="Arial" w:cs="Arial"/>
          <w:sz w:val="22"/>
          <w:szCs w:val="22"/>
        </w:rPr>
      </w:pPr>
      <w:r w:rsidRPr="007A6C73">
        <w:rPr>
          <w:rFonts w:ascii="Arial" w:hAnsi="Arial" w:cs="Arial"/>
          <w:sz w:val="22"/>
          <w:szCs w:val="22"/>
        </w:rPr>
        <w:t xml:space="preserve">        </w:t>
      </w:r>
      <w:r w:rsidR="005F6309">
        <w:rPr>
          <w:rFonts w:ascii="Arial" w:hAnsi="Arial" w:cs="Arial"/>
          <w:sz w:val="22"/>
          <w:szCs w:val="22"/>
        </w:rPr>
        <w:tab/>
      </w:r>
      <w:r w:rsidR="005F6309">
        <w:rPr>
          <w:rFonts w:ascii="Arial" w:hAnsi="Arial" w:cs="Arial"/>
          <w:sz w:val="22"/>
          <w:szCs w:val="22"/>
        </w:rPr>
        <w:tab/>
      </w:r>
      <w:r w:rsidRPr="007A6C73">
        <w:rPr>
          <w:rFonts w:ascii="Arial" w:hAnsi="Arial" w:cs="Arial"/>
          <w:sz w:val="22"/>
          <w:szCs w:val="22"/>
        </w:rPr>
        <w:t xml:space="preserve">  </w:t>
      </w:r>
      <w:r w:rsidR="005F6309">
        <w:rPr>
          <w:rFonts w:ascii="Arial" w:hAnsi="Arial" w:cs="Arial"/>
          <w:sz w:val="22"/>
          <w:szCs w:val="22"/>
        </w:rPr>
        <w:t xml:space="preserve">    </w:t>
      </w:r>
      <w:r w:rsidR="00827AB2">
        <w:rPr>
          <w:rFonts w:ascii="Arial" w:hAnsi="Arial" w:cs="Arial"/>
          <w:sz w:val="22"/>
          <w:szCs w:val="22"/>
        </w:rPr>
        <w:t>|</w:t>
      </w:r>
    </w:p>
    <w:p w14:paraId="77ACF41A" w14:textId="10649C32" w:rsidR="00AD1BC7" w:rsidRDefault="007A6C73" w:rsidP="007A6C73">
      <w:pPr>
        <w:spacing w:before="100" w:beforeAutospacing="1" w:after="100" w:afterAutospacing="1"/>
        <w:jc w:val="both"/>
        <w:rPr>
          <w:rFonts w:ascii="Arial" w:hAnsi="Arial" w:cs="Arial"/>
          <w:sz w:val="22"/>
          <w:szCs w:val="22"/>
        </w:rPr>
      </w:pPr>
      <w:r w:rsidRPr="007A6C73">
        <w:rPr>
          <w:rFonts w:ascii="Arial" w:hAnsi="Arial" w:cs="Arial"/>
          <w:sz w:val="22"/>
          <w:szCs w:val="22"/>
        </w:rPr>
        <w:t xml:space="preserve">       </w:t>
      </w:r>
      <w:r w:rsidR="005F6309">
        <w:rPr>
          <w:rFonts w:ascii="Arial" w:hAnsi="Arial" w:cs="Arial"/>
          <w:sz w:val="22"/>
          <w:szCs w:val="22"/>
        </w:rPr>
        <w:tab/>
      </w:r>
      <w:r w:rsidR="005F6309">
        <w:rPr>
          <w:rFonts w:ascii="Arial" w:hAnsi="Arial" w:cs="Arial"/>
          <w:sz w:val="22"/>
          <w:szCs w:val="22"/>
        </w:rPr>
        <w:tab/>
      </w:r>
      <w:proofErr w:type="spellStart"/>
      <w:r w:rsidRPr="007A6C73">
        <w:rPr>
          <w:rFonts w:ascii="Arial" w:hAnsi="Arial" w:cs="Arial"/>
          <w:sz w:val="22"/>
          <w:szCs w:val="22"/>
        </w:rPr>
        <w:t>BillingInfo</w:t>
      </w:r>
      <w:proofErr w:type="spellEnd"/>
    </w:p>
    <w:p w14:paraId="2B2197BA" w14:textId="77777777" w:rsidR="003A1B85" w:rsidRPr="00A64747" w:rsidRDefault="003A1B85" w:rsidP="003105F4">
      <w:pPr>
        <w:pStyle w:val="Heading4"/>
        <w:numPr>
          <w:ilvl w:val="0"/>
          <w:numId w:val="31"/>
        </w:numPr>
        <w:rPr>
          <w:rFonts w:ascii="Arial" w:hAnsi="Arial" w:cs="Arial"/>
          <w:sz w:val="22"/>
          <w:szCs w:val="22"/>
        </w:rPr>
      </w:pPr>
      <w:r w:rsidRPr="00A64747">
        <w:rPr>
          <w:rFonts w:ascii="Arial" w:hAnsi="Arial" w:cs="Arial"/>
          <w:sz w:val="22"/>
          <w:szCs w:val="22"/>
        </w:rPr>
        <w:lastRenderedPageBreak/>
        <w:t>Physical Data Model (PDM) and PDM ERD</w:t>
      </w:r>
    </w:p>
    <w:p w14:paraId="42C68F17" w14:textId="77777777" w:rsidR="003A1B85" w:rsidRPr="004A773C" w:rsidRDefault="003A1B85" w:rsidP="003A1B85">
      <w:pPr>
        <w:pStyle w:val="NormalWeb"/>
        <w:rPr>
          <w:rFonts w:ascii="Arial" w:hAnsi="Arial" w:cs="Arial"/>
          <w:sz w:val="22"/>
          <w:szCs w:val="22"/>
        </w:rPr>
      </w:pPr>
      <w:r w:rsidRPr="004A773C">
        <w:rPr>
          <w:rStyle w:val="Strong"/>
          <w:rFonts w:ascii="Arial" w:hAnsi="Arial" w:cs="Arial"/>
          <w:sz w:val="22"/>
          <w:szCs w:val="22"/>
        </w:rPr>
        <w:t>Table Definitions</w:t>
      </w:r>
      <w:r w:rsidRPr="004A773C">
        <w:rPr>
          <w:rFonts w:ascii="Arial" w:hAnsi="Arial" w:cs="Arial"/>
          <w:sz w:val="22"/>
          <w:szCs w:val="22"/>
        </w:rPr>
        <w:t>:</w:t>
      </w:r>
    </w:p>
    <w:p w14:paraId="566C4680" w14:textId="77777777" w:rsidR="003A1B85" w:rsidRPr="004A773C" w:rsidRDefault="003A1B85" w:rsidP="003105F4">
      <w:pPr>
        <w:pStyle w:val="NormalWeb"/>
        <w:numPr>
          <w:ilvl w:val="0"/>
          <w:numId w:val="32"/>
        </w:numPr>
        <w:rPr>
          <w:rFonts w:ascii="Arial" w:hAnsi="Arial" w:cs="Arial"/>
          <w:sz w:val="22"/>
          <w:szCs w:val="22"/>
        </w:rPr>
      </w:pPr>
      <w:r w:rsidRPr="004A773C">
        <w:rPr>
          <w:rStyle w:val="Strong"/>
          <w:rFonts w:ascii="Arial" w:hAnsi="Arial" w:cs="Arial"/>
          <w:sz w:val="22"/>
          <w:szCs w:val="22"/>
        </w:rPr>
        <w:t>User</w:t>
      </w:r>
      <w:r w:rsidRPr="004A773C">
        <w:rPr>
          <w:rFonts w:ascii="Arial" w:hAnsi="Arial" w:cs="Arial"/>
          <w:sz w:val="22"/>
          <w:szCs w:val="22"/>
        </w:rPr>
        <w:t>:</w:t>
      </w:r>
    </w:p>
    <w:p w14:paraId="12D97644"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user_id</w:t>
      </w:r>
      <w:proofErr w:type="spellEnd"/>
      <w:r w:rsidRPr="004A773C">
        <w:rPr>
          <w:rFonts w:ascii="Arial" w:hAnsi="Arial" w:cs="Arial"/>
          <w:sz w:val="22"/>
          <w:szCs w:val="22"/>
        </w:rPr>
        <w:t>: INT, PRIMARY KEY, AUTO_INCREMENT</w:t>
      </w:r>
    </w:p>
    <w:p w14:paraId="3B9AD968"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username</w:t>
      </w:r>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50), UNIQUE, NOT NULL</w:t>
      </w:r>
    </w:p>
    <w:p w14:paraId="3E93484B"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password</w:t>
      </w:r>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100), NOT NULL (hashed)</w:t>
      </w:r>
    </w:p>
    <w:p w14:paraId="33493319" w14:textId="77777777" w:rsidR="003A1B85" w:rsidRPr="004A773C" w:rsidRDefault="003A1B85" w:rsidP="003105F4">
      <w:pPr>
        <w:pStyle w:val="NormalWeb"/>
        <w:numPr>
          <w:ilvl w:val="0"/>
          <w:numId w:val="32"/>
        </w:numPr>
        <w:rPr>
          <w:rFonts w:ascii="Arial" w:hAnsi="Arial" w:cs="Arial"/>
          <w:sz w:val="22"/>
          <w:szCs w:val="22"/>
        </w:rPr>
      </w:pPr>
      <w:proofErr w:type="spellStart"/>
      <w:r w:rsidRPr="004A773C">
        <w:rPr>
          <w:rStyle w:val="Strong"/>
          <w:rFonts w:ascii="Arial" w:hAnsi="Arial" w:cs="Arial"/>
          <w:sz w:val="22"/>
          <w:szCs w:val="22"/>
        </w:rPr>
        <w:t>CDRRecord</w:t>
      </w:r>
      <w:proofErr w:type="spellEnd"/>
      <w:r w:rsidRPr="004A773C">
        <w:rPr>
          <w:rFonts w:ascii="Arial" w:hAnsi="Arial" w:cs="Arial"/>
          <w:sz w:val="22"/>
          <w:szCs w:val="22"/>
        </w:rPr>
        <w:t>:</w:t>
      </w:r>
    </w:p>
    <w:p w14:paraId="1A3A155C"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msisdn</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15), NOT NULL</w:t>
      </w:r>
    </w:p>
    <w:p w14:paraId="415224A4"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call_type</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10), NOT NULL (ENUM: 'voice', 'SMS')</w:t>
      </w:r>
    </w:p>
    <w:p w14:paraId="07548697"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duration</w:t>
      </w:r>
      <w:r w:rsidRPr="004A773C">
        <w:rPr>
          <w:rFonts w:ascii="Arial" w:hAnsi="Arial" w:cs="Arial"/>
          <w:sz w:val="22"/>
          <w:szCs w:val="22"/>
        </w:rPr>
        <w:t>: INT, NOT NULL</w:t>
      </w:r>
    </w:p>
    <w:p w14:paraId="50BC0E9E"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timestamp</w:t>
      </w:r>
      <w:r w:rsidRPr="004A773C">
        <w:rPr>
          <w:rFonts w:ascii="Arial" w:hAnsi="Arial" w:cs="Arial"/>
          <w:sz w:val="22"/>
          <w:szCs w:val="22"/>
        </w:rPr>
        <w:t>: DATETIME, NOT NULL</w:t>
      </w:r>
    </w:p>
    <w:p w14:paraId="5989B357"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operator_id</w:t>
      </w:r>
      <w:proofErr w:type="spellEnd"/>
      <w:r w:rsidRPr="004A773C">
        <w:rPr>
          <w:rFonts w:ascii="Arial" w:hAnsi="Arial" w:cs="Arial"/>
          <w:sz w:val="22"/>
          <w:szCs w:val="22"/>
        </w:rPr>
        <w:t>: INT, FOREIGN KEY REFERENCES Operator(</w:t>
      </w:r>
      <w:proofErr w:type="spellStart"/>
      <w:r w:rsidRPr="004A773C">
        <w:rPr>
          <w:rFonts w:ascii="Arial" w:hAnsi="Arial" w:cs="Arial"/>
          <w:sz w:val="22"/>
          <w:szCs w:val="22"/>
        </w:rPr>
        <w:t>operator_id</w:t>
      </w:r>
      <w:proofErr w:type="spellEnd"/>
      <w:r w:rsidRPr="004A773C">
        <w:rPr>
          <w:rFonts w:ascii="Arial" w:hAnsi="Arial" w:cs="Arial"/>
          <w:sz w:val="22"/>
          <w:szCs w:val="22"/>
        </w:rPr>
        <w:t>)</w:t>
      </w:r>
    </w:p>
    <w:p w14:paraId="12B1F8AF" w14:textId="77777777" w:rsidR="003A1B85" w:rsidRPr="004A773C" w:rsidRDefault="003A1B85" w:rsidP="003105F4">
      <w:pPr>
        <w:pStyle w:val="NormalWeb"/>
        <w:numPr>
          <w:ilvl w:val="0"/>
          <w:numId w:val="32"/>
        </w:numPr>
        <w:rPr>
          <w:rFonts w:ascii="Arial" w:hAnsi="Arial" w:cs="Arial"/>
          <w:sz w:val="22"/>
          <w:szCs w:val="22"/>
        </w:rPr>
      </w:pPr>
      <w:proofErr w:type="spellStart"/>
      <w:r w:rsidRPr="004A773C">
        <w:rPr>
          <w:rStyle w:val="Strong"/>
          <w:rFonts w:ascii="Arial" w:hAnsi="Arial" w:cs="Arial"/>
          <w:sz w:val="22"/>
          <w:szCs w:val="22"/>
        </w:rPr>
        <w:t>BillingInfo</w:t>
      </w:r>
      <w:proofErr w:type="spellEnd"/>
      <w:r w:rsidRPr="004A773C">
        <w:rPr>
          <w:rFonts w:ascii="Arial" w:hAnsi="Arial" w:cs="Arial"/>
          <w:sz w:val="22"/>
          <w:szCs w:val="22"/>
        </w:rPr>
        <w:t>:</w:t>
      </w:r>
    </w:p>
    <w:p w14:paraId="509E1083"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billing_id</w:t>
      </w:r>
      <w:proofErr w:type="spellEnd"/>
      <w:r w:rsidRPr="004A773C">
        <w:rPr>
          <w:rFonts w:ascii="Arial" w:hAnsi="Arial" w:cs="Arial"/>
          <w:sz w:val="22"/>
          <w:szCs w:val="22"/>
        </w:rPr>
        <w:t>: INT, PRIMARY KEY, AUTO_INCREMENT</w:t>
      </w:r>
    </w:p>
    <w:p w14:paraId="5AEC619B"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user_id</w:t>
      </w:r>
      <w:proofErr w:type="spellEnd"/>
      <w:r w:rsidRPr="004A773C">
        <w:rPr>
          <w:rFonts w:ascii="Arial" w:hAnsi="Arial" w:cs="Arial"/>
          <w:sz w:val="22"/>
          <w:szCs w:val="22"/>
        </w:rPr>
        <w:t>: INT, FOREIGN KEY REFERENCES User(</w:t>
      </w:r>
      <w:proofErr w:type="spellStart"/>
      <w:r w:rsidRPr="004A773C">
        <w:rPr>
          <w:rFonts w:ascii="Arial" w:hAnsi="Arial" w:cs="Arial"/>
          <w:sz w:val="22"/>
          <w:szCs w:val="22"/>
        </w:rPr>
        <w:t>user_id</w:t>
      </w:r>
      <w:proofErr w:type="spellEnd"/>
      <w:r w:rsidRPr="004A773C">
        <w:rPr>
          <w:rFonts w:ascii="Arial" w:hAnsi="Arial" w:cs="Arial"/>
          <w:sz w:val="22"/>
          <w:szCs w:val="22"/>
        </w:rPr>
        <w:t>)</w:t>
      </w:r>
    </w:p>
    <w:p w14:paraId="3969665A"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total_billed</w:t>
      </w:r>
      <w:proofErr w:type="spellEnd"/>
      <w:r w:rsidRPr="004A773C">
        <w:rPr>
          <w:rFonts w:ascii="Arial" w:hAnsi="Arial" w:cs="Arial"/>
          <w:sz w:val="22"/>
          <w:szCs w:val="22"/>
        </w:rPr>
        <w:t>: FLOAT, NOT NULL</w:t>
      </w:r>
    </w:p>
    <w:p w14:paraId="1B886BE1"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billing_period</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20), NOT NULL</w:t>
      </w:r>
    </w:p>
    <w:p w14:paraId="5B9F60C4" w14:textId="77777777" w:rsidR="003A1B85" w:rsidRPr="004A773C" w:rsidRDefault="003A1B85" w:rsidP="003105F4">
      <w:pPr>
        <w:pStyle w:val="NormalWeb"/>
        <w:numPr>
          <w:ilvl w:val="0"/>
          <w:numId w:val="32"/>
        </w:numPr>
        <w:rPr>
          <w:rFonts w:ascii="Arial" w:hAnsi="Arial" w:cs="Arial"/>
          <w:sz w:val="22"/>
          <w:szCs w:val="22"/>
        </w:rPr>
      </w:pPr>
      <w:r w:rsidRPr="004A773C">
        <w:rPr>
          <w:rStyle w:val="Strong"/>
          <w:rFonts w:ascii="Arial" w:hAnsi="Arial" w:cs="Arial"/>
          <w:sz w:val="22"/>
          <w:szCs w:val="22"/>
        </w:rPr>
        <w:t>Operator</w:t>
      </w:r>
      <w:r w:rsidRPr="004A773C">
        <w:rPr>
          <w:rFonts w:ascii="Arial" w:hAnsi="Arial" w:cs="Arial"/>
          <w:sz w:val="22"/>
          <w:szCs w:val="22"/>
        </w:rPr>
        <w:t>:</w:t>
      </w:r>
    </w:p>
    <w:p w14:paraId="0C502ABB"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operator_id</w:t>
      </w:r>
      <w:proofErr w:type="spellEnd"/>
      <w:r w:rsidRPr="004A773C">
        <w:rPr>
          <w:rFonts w:ascii="Arial" w:hAnsi="Arial" w:cs="Arial"/>
          <w:sz w:val="22"/>
          <w:szCs w:val="22"/>
        </w:rPr>
        <w:t>: INT, PRIMARY KEY, AUTO_INCREMENT</w:t>
      </w:r>
    </w:p>
    <w:p w14:paraId="7A83EE25"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brand_name</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50), NOT NULL</w:t>
      </w:r>
    </w:p>
    <w:p w14:paraId="3253F3B5"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mmc</w:t>
      </w:r>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 NOT NULL</w:t>
      </w:r>
    </w:p>
    <w:p w14:paraId="4BA6DAB0" w14:textId="7A90DB8D" w:rsidR="00400B10" w:rsidRDefault="003A1B85" w:rsidP="006A23BC">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mnc</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 NOT NULL</w:t>
      </w:r>
    </w:p>
    <w:p w14:paraId="39633189" w14:textId="77777777" w:rsidR="00BF34C9" w:rsidRPr="00BF34C9" w:rsidRDefault="00BF34C9" w:rsidP="003105F4">
      <w:pPr>
        <w:pStyle w:val="ListParagraph"/>
        <w:numPr>
          <w:ilvl w:val="0"/>
          <w:numId w:val="31"/>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Data Dictionary</w:t>
      </w:r>
    </w:p>
    <w:p w14:paraId="57FACA49" w14:textId="77777777" w:rsidR="001D0CB6" w:rsidRPr="00A609E8" w:rsidRDefault="001D0CB6" w:rsidP="001D0CB6">
      <w:pPr>
        <w:pStyle w:val="ListParagraph"/>
        <w:spacing w:before="100" w:beforeAutospacing="1" w:after="100" w:afterAutospacing="1"/>
        <w:rPr>
          <w:rFonts w:ascii="Arial" w:hAnsi="Arial" w:cs="Arial"/>
          <w:sz w:val="24"/>
          <w:szCs w:val="24"/>
          <w:lang w:val="en-IN" w:eastAsia="en-IN"/>
        </w:rPr>
      </w:pPr>
    </w:p>
    <w:p w14:paraId="2D7015BC" w14:textId="77777777" w:rsidR="00BF34C9" w:rsidRPr="00BF34C9" w:rsidRDefault="00BF34C9" w:rsidP="003105F4">
      <w:pPr>
        <w:pStyle w:val="ListParagraph"/>
        <w:numPr>
          <w:ilvl w:val="0"/>
          <w:numId w:val="33"/>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User</w:t>
      </w:r>
      <w:r w:rsidRPr="00BF34C9">
        <w:rPr>
          <w:rFonts w:ascii="Arial" w:hAnsi="Arial" w:cs="Arial"/>
          <w:sz w:val="24"/>
          <w:szCs w:val="24"/>
          <w:lang w:val="en-IN" w:eastAsia="en-IN"/>
        </w:rPr>
        <w:t>:</w:t>
      </w:r>
    </w:p>
    <w:p w14:paraId="3FFE9348"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user_id</w:t>
      </w:r>
      <w:proofErr w:type="spellEnd"/>
      <w:r w:rsidRPr="00BF34C9">
        <w:rPr>
          <w:rFonts w:ascii="Arial" w:hAnsi="Arial" w:cs="Arial"/>
          <w:sz w:val="22"/>
          <w:szCs w:val="22"/>
          <w:lang w:val="en-IN" w:eastAsia="en-IN"/>
        </w:rPr>
        <w:t>: INT, unique identifier for users.</w:t>
      </w:r>
    </w:p>
    <w:p w14:paraId="2464FDA9"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username: STRING, 50 characters, source: signup.</w:t>
      </w:r>
    </w:p>
    <w:p w14:paraId="51640154"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password: STRING, 100 characters, hashed.</w:t>
      </w:r>
    </w:p>
    <w:p w14:paraId="0493D18E" w14:textId="77777777" w:rsidR="00BF34C9" w:rsidRPr="00BF34C9" w:rsidRDefault="00BF34C9" w:rsidP="003105F4">
      <w:pPr>
        <w:numPr>
          <w:ilvl w:val="0"/>
          <w:numId w:val="33"/>
        </w:numPr>
        <w:spacing w:before="100" w:beforeAutospacing="1" w:after="100" w:afterAutospacing="1"/>
        <w:rPr>
          <w:rFonts w:ascii="Arial" w:hAnsi="Arial" w:cs="Arial"/>
          <w:sz w:val="24"/>
          <w:szCs w:val="24"/>
          <w:lang w:val="en-IN" w:eastAsia="en-IN"/>
        </w:rPr>
      </w:pPr>
      <w:proofErr w:type="spellStart"/>
      <w:r w:rsidRPr="00BF34C9">
        <w:rPr>
          <w:rFonts w:ascii="Arial" w:hAnsi="Arial" w:cs="Arial"/>
          <w:b/>
          <w:sz w:val="24"/>
          <w:szCs w:val="24"/>
          <w:lang w:val="en-IN" w:eastAsia="en-IN"/>
        </w:rPr>
        <w:t>CDRRecord</w:t>
      </w:r>
      <w:proofErr w:type="spellEnd"/>
      <w:r w:rsidRPr="00BF34C9">
        <w:rPr>
          <w:rFonts w:ascii="Arial" w:hAnsi="Arial" w:cs="Arial"/>
          <w:sz w:val="24"/>
          <w:szCs w:val="24"/>
          <w:lang w:val="en-IN" w:eastAsia="en-IN"/>
        </w:rPr>
        <w:t>:</w:t>
      </w:r>
    </w:p>
    <w:p w14:paraId="35DAE67D"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msisdn</w:t>
      </w:r>
      <w:proofErr w:type="spellEnd"/>
      <w:r w:rsidRPr="00BF34C9">
        <w:rPr>
          <w:rFonts w:ascii="Arial" w:hAnsi="Arial" w:cs="Arial"/>
          <w:sz w:val="22"/>
          <w:szCs w:val="22"/>
          <w:lang w:val="en-IN" w:eastAsia="en-IN"/>
        </w:rPr>
        <w:t>: STRING, 15 characters, from CDR files.</w:t>
      </w:r>
    </w:p>
    <w:p w14:paraId="29C92234"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call_type</w:t>
      </w:r>
      <w:proofErr w:type="spellEnd"/>
      <w:r w:rsidRPr="00BF34C9">
        <w:rPr>
          <w:rFonts w:ascii="Arial" w:hAnsi="Arial" w:cs="Arial"/>
          <w:sz w:val="22"/>
          <w:szCs w:val="22"/>
          <w:lang w:val="en-IN" w:eastAsia="en-IN"/>
        </w:rPr>
        <w:t>: STRING, 10 characters, from CDR files.</w:t>
      </w:r>
    </w:p>
    <w:p w14:paraId="2431E1BC"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duration: INT, seconds.</w:t>
      </w:r>
    </w:p>
    <w:p w14:paraId="28ADAFA8"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timestamp: DATETIME, CDR record timestamp.</w:t>
      </w:r>
    </w:p>
    <w:p w14:paraId="2A388903"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operator_id</w:t>
      </w:r>
      <w:proofErr w:type="spellEnd"/>
      <w:r w:rsidRPr="00BF34C9">
        <w:rPr>
          <w:rFonts w:ascii="Arial" w:hAnsi="Arial" w:cs="Arial"/>
          <w:sz w:val="22"/>
          <w:szCs w:val="22"/>
          <w:lang w:val="en-IN" w:eastAsia="en-IN"/>
        </w:rPr>
        <w:t>: INT, maps to Operator.</w:t>
      </w:r>
    </w:p>
    <w:p w14:paraId="7C237EA7" w14:textId="77777777" w:rsidR="005F6309" w:rsidRPr="005F6309" w:rsidRDefault="005F6309" w:rsidP="005F6309">
      <w:pPr>
        <w:spacing w:before="100" w:beforeAutospacing="1" w:after="100" w:afterAutospacing="1"/>
        <w:ind w:left="720"/>
        <w:rPr>
          <w:rFonts w:ascii="Arial" w:hAnsi="Arial" w:cs="Arial"/>
          <w:sz w:val="24"/>
          <w:szCs w:val="24"/>
          <w:lang w:val="en-IN" w:eastAsia="en-IN"/>
        </w:rPr>
      </w:pPr>
    </w:p>
    <w:p w14:paraId="55ED0EC8" w14:textId="73BEDCA4" w:rsidR="00BF34C9" w:rsidRPr="00BF34C9" w:rsidRDefault="00BF34C9" w:rsidP="003105F4">
      <w:pPr>
        <w:numPr>
          <w:ilvl w:val="0"/>
          <w:numId w:val="33"/>
        </w:numPr>
        <w:spacing w:before="100" w:beforeAutospacing="1" w:after="100" w:afterAutospacing="1"/>
        <w:rPr>
          <w:rFonts w:ascii="Arial" w:hAnsi="Arial" w:cs="Arial"/>
          <w:sz w:val="24"/>
          <w:szCs w:val="24"/>
          <w:lang w:val="en-IN" w:eastAsia="en-IN"/>
        </w:rPr>
      </w:pPr>
      <w:proofErr w:type="spellStart"/>
      <w:r w:rsidRPr="00BF34C9">
        <w:rPr>
          <w:rFonts w:ascii="Arial" w:hAnsi="Arial" w:cs="Arial"/>
          <w:b/>
          <w:sz w:val="24"/>
          <w:szCs w:val="24"/>
          <w:lang w:val="en-IN" w:eastAsia="en-IN"/>
        </w:rPr>
        <w:t>BillingInfo</w:t>
      </w:r>
      <w:proofErr w:type="spellEnd"/>
      <w:r w:rsidRPr="00BF34C9">
        <w:rPr>
          <w:rFonts w:ascii="Arial" w:hAnsi="Arial" w:cs="Arial"/>
          <w:sz w:val="24"/>
          <w:szCs w:val="24"/>
          <w:lang w:val="en-IN" w:eastAsia="en-IN"/>
        </w:rPr>
        <w:t>:</w:t>
      </w:r>
    </w:p>
    <w:p w14:paraId="025CEE92"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billing_id</w:t>
      </w:r>
      <w:proofErr w:type="spellEnd"/>
      <w:r w:rsidRPr="00BF34C9">
        <w:rPr>
          <w:rFonts w:ascii="Arial" w:hAnsi="Arial" w:cs="Arial"/>
          <w:sz w:val="22"/>
          <w:szCs w:val="22"/>
          <w:lang w:val="en-IN" w:eastAsia="en-IN"/>
        </w:rPr>
        <w:t>: INT, unique identifier.</w:t>
      </w:r>
    </w:p>
    <w:p w14:paraId="4238F755"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user_id</w:t>
      </w:r>
      <w:proofErr w:type="spellEnd"/>
      <w:r w:rsidRPr="00BF34C9">
        <w:rPr>
          <w:rFonts w:ascii="Arial" w:hAnsi="Arial" w:cs="Arial"/>
          <w:sz w:val="22"/>
          <w:szCs w:val="22"/>
          <w:lang w:val="en-IN" w:eastAsia="en-IN"/>
        </w:rPr>
        <w:t>: INT, linked to User.</w:t>
      </w:r>
    </w:p>
    <w:p w14:paraId="1E755CBD"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total_billed</w:t>
      </w:r>
      <w:proofErr w:type="spellEnd"/>
      <w:r w:rsidRPr="00BF34C9">
        <w:rPr>
          <w:rFonts w:ascii="Arial" w:hAnsi="Arial" w:cs="Arial"/>
          <w:sz w:val="22"/>
          <w:szCs w:val="22"/>
          <w:lang w:val="en-IN" w:eastAsia="en-IN"/>
        </w:rPr>
        <w:t>: FLOAT, calculated total.</w:t>
      </w:r>
    </w:p>
    <w:p w14:paraId="17737583"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billing_period</w:t>
      </w:r>
      <w:proofErr w:type="spellEnd"/>
      <w:r w:rsidRPr="00BF34C9">
        <w:rPr>
          <w:rFonts w:ascii="Arial" w:hAnsi="Arial" w:cs="Arial"/>
          <w:sz w:val="22"/>
          <w:szCs w:val="22"/>
          <w:lang w:val="en-IN" w:eastAsia="en-IN"/>
        </w:rPr>
        <w:t>: STRING, billing period details.</w:t>
      </w:r>
    </w:p>
    <w:p w14:paraId="436FD491" w14:textId="77777777" w:rsidR="00BF34C9" w:rsidRPr="00BF34C9" w:rsidRDefault="00BF34C9" w:rsidP="003105F4">
      <w:pPr>
        <w:pStyle w:val="ListParagraph"/>
        <w:numPr>
          <w:ilvl w:val="0"/>
          <w:numId w:val="31"/>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Indexes</w:t>
      </w:r>
    </w:p>
    <w:p w14:paraId="343A9E6F" w14:textId="77777777" w:rsidR="00BF34C9" w:rsidRPr="00BF34C9" w:rsidRDefault="00BF34C9" w:rsidP="003105F4">
      <w:pPr>
        <w:numPr>
          <w:ilvl w:val="0"/>
          <w:numId w:val="34"/>
        </w:numPr>
        <w:spacing w:before="100" w:beforeAutospacing="1" w:after="100" w:afterAutospacing="1"/>
        <w:rPr>
          <w:rFonts w:ascii="Arial" w:hAnsi="Arial" w:cs="Arial"/>
          <w:sz w:val="24"/>
          <w:szCs w:val="24"/>
          <w:lang w:val="en-IN" w:eastAsia="en-IN"/>
        </w:rPr>
      </w:pPr>
      <w:r w:rsidRPr="00BF34C9">
        <w:rPr>
          <w:rFonts w:ascii="Arial" w:hAnsi="Arial" w:cs="Arial"/>
          <w:sz w:val="22"/>
          <w:szCs w:val="22"/>
          <w:lang w:val="en-IN" w:eastAsia="en-IN"/>
        </w:rPr>
        <w:lastRenderedPageBreak/>
        <w:t xml:space="preserve">Create indexes on username, </w:t>
      </w:r>
      <w:proofErr w:type="spellStart"/>
      <w:r w:rsidRPr="00BF34C9">
        <w:rPr>
          <w:rFonts w:ascii="Arial" w:hAnsi="Arial" w:cs="Arial"/>
          <w:sz w:val="22"/>
          <w:szCs w:val="22"/>
          <w:lang w:val="en-IN" w:eastAsia="en-IN"/>
        </w:rPr>
        <w:t>msisdn</w:t>
      </w:r>
      <w:proofErr w:type="spellEnd"/>
      <w:r w:rsidRPr="00BF34C9">
        <w:rPr>
          <w:rFonts w:ascii="Arial" w:hAnsi="Arial" w:cs="Arial"/>
          <w:sz w:val="22"/>
          <w:szCs w:val="22"/>
          <w:lang w:val="en-IN" w:eastAsia="en-IN"/>
        </w:rPr>
        <w:t xml:space="preserve">, and </w:t>
      </w:r>
      <w:proofErr w:type="spellStart"/>
      <w:r w:rsidRPr="00BF34C9">
        <w:rPr>
          <w:rFonts w:ascii="Arial" w:hAnsi="Arial" w:cs="Arial"/>
          <w:sz w:val="22"/>
          <w:szCs w:val="22"/>
          <w:lang w:val="en-IN" w:eastAsia="en-IN"/>
        </w:rPr>
        <w:t>operator_id</w:t>
      </w:r>
      <w:proofErr w:type="spellEnd"/>
      <w:r w:rsidRPr="00BF34C9">
        <w:rPr>
          <w:rFonts w:ascii="Arial" w:hAnsi="Arial" w:cs="Arial"/>
          <w:sz w:val="22"/>
          <w:szCs w:val="22"/>
          <w:lang w:val="en-IN" w:eastAsia="en-IN"/>
        </w:rPr>
        <w:t xml:space="preserve"> to improve search performance</w:t>
      </w:r>
      <w:r w:rsidRPr="00BF34C9">
        <w:rPr>
          <w:rFonts w:ascii="Arial" w:hAnsi="Arial" w:cs="Arial"/>
          <w:sz w:val="24"/>
          <w:szCs w:val="24"/>
          <w:lang w:val="en-IN" w:eastAsia="en-IN"/>
        </w:rPr>
        <w:t>.</w:t>
      </w:r>
    </w:p>
    <w:p w14:paraId="47DCE768" w14:textId="77777777" w:rsidR="00BF34C9" w:rsidRPr="00BF34C9" w:rsidRDefault="00BF34C9" w:rsidP="003105F4">
      <w:pPr>
        <w:pStyle w:val="ListParagraph"/>
        <w:numPr>
          <w:ilvl w:val="0"/>
          <w:numId w:val="31"/>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Implementation Factors</w:t>
      </w:r>
    </w:p>
    <w:p w14:paraId="00A66DE2" w14:textId="77777777" w:rsidR="00BF34C9" w:rsidRPr="00BF34C9" w:rsidRDefault="00BF34C9" w:rsidP="003105F4">
      <w:pPr>
        <w:numPr>
          <w:ilvl w:val="0"/>
          <w:numId w:val="35"/>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Use flat file storage for CDR records. Consider file locking for safe access during multi-threading.</w:t>
      </w:r>
    </w:p>
    <w:p w14:paraId="0BD21633" w14:textId="77777777" w:rsidR="00BF34C9" w:rsidRPr="00BF34C9" w:rsidRDefault="00BF34C9" w:rsidP="003105F4">
      <w:pPr>
        <w:numPr>
          <w:ilvl w:val="0"/>
          <w:numId w:val="35"/>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Define data access patterns based on expected workload.</w:t>
      </w:r>
    </w:p>
    <w:p w14:paraId="085058BD" w14:textId="77777777" w:rsidR="00BF34C9" w:rsidRPr="00336FC7" w:rsidRDefault="00BF34C9" w:rsidP="00336FC7">
      <w:pPr>
        <w:pStyle w:val="ListParagraph"/>
        <w:spacing w:before="100" w:beforeAutospacing="1" w:after="100" w:afterAutospacing="1"/>
        <w:rPr>
          <w:rFonts w:ascii="Arial" w:hAnsi="Arial" w:cs="Arial"/>
          <w:sz w:val="22"/>
          <w:szCs w:val="22"/>
        </w:rPr>
      </w:pPr>
    </w:p>
    <w:p w14:paraId="784D68BD" w14:textId="695A3391" w:rsidR="00164432" w:rsidRPr="00164432" w:rsidRDefault="00CE67D8" w:rsidP="00CE67D8">
      <w:pPr>
        <w:pStyle w:val="Heading3"/>
        <w:ind w:left="0"/>
      </w:pPr>
      <w:bookmarkStart w:id="52" w:name="_Toc361156525"/>
      <w:bookmarkStart w:id="53" w:name="_Toc368912284"/>
      <w:r>
        <w:t xml:space="preserve">4.2.1. </w:t>
      </w:r>
      <w:r w:rsidR="00164432" w:rsidRPr="00164432">
        <w:t>Data Mapping Information</w:t>
      </w:r>
      <w:bookmarkEnd w:id="52"/>
      <w:bookmarkEnd w:id="53"/>
    </w:p>
    <w:p w14:paraId="19A58D97" w14:textId="77777777" w:rsidR="009135F0" w:rsidRP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Data Transformation</w:t>
      </w:r>
      <w:r w:rsidRPr="009135F0">
        <w:rPr>
          <w:rFonts w:ascii="Arial" w:hAnsi="Arial" w:cs="Arial"/>
          <w:sz w:val="22"/>
          <w:szCs w:val="22"/>
        </w:rPr>
        <w:t>: CDR records will be transformed from raw file format to structured database entries.</w:t>
      </w:r>
    </w:p>
    <w:p w14:paraId="7F359CEA" w14:textId="77777777" w:rsidR="009135F0" w:rsidRP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Data Lineage</w:t>
      </w:r>
      <w:r w:rsidRPr="009135F0">
        <w:rPr>
          <w:rFonts w:ascii="Arial" w:hAnsi="Arial" w:cs="Arial"/>
          <w:sz w:val="22"/>
          <w:szCs w:val="22"/>
        </w:rPr>
        <w:t>: Track how data flows from CDR files to processed billing data, ensuring integrity and traceability.</w:t>
      </w:r>
    </w:p>
    <w:p w14:paraId="46D1ACA7" w14:textId="77777777" w:rsidR="009135F0" w:rsidRP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Data Masking</w:t>
      </w:r>
      <w:r w:rsidRPr="009135F0">
        <w:rPr>
          <w:rFonts w:ascii="Arial" w:hAnsi="Arial" w:cs="Arial"/>
          <w:sz w:val="22"/>
          <w:szCs w:val="22"/>
        </w:rPr>
        <w:t>: Sensitive user information (e.g., usernames, passwords) will be hashed and stored securely.</w:t>
      </w:r>
    </w:p>
    <w:p w14:paraId="42ADD208" w14:textId="3AE8AEBA" w:rsid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Consolidation</w:t>
      </w:r>
      <w:r w:rsidRPr="009135F0">
        <w:rPr>
          <w:rFonts w:ascii="Arial" w:hAnsi="Arial" w:cs="Arial"/>
          <w:sz w:val="22"/>
          <w:szCs w:val="22"/>
        </w:rPr>
        <w:t>: Redundant data from multiple CDR files will be eliminated during processing</w:t>
      </w:r>
      <w:r w:rsidR="00BD6B7E">
        <w:rPr>
          <w:rFonts w:ascii="Arial" w:hAnsi="Arial" w:cs="Arial"/>
          <w:sz w:val="22"/>
          <w:szCs w:val="22"/>
        </w:rPr>
        <w:t>.</w:t>
      </w:r>
    </w:p>
    <w:p w14:paraId="30C86540" w14:textId="77777777" w:rsidR="00B22E41" w:rsidRPr="008F3076" w:rsidRDefault="00B22E41" w:rsidP="005E6298">
      <w:pPr>
        <w:pStyle w:val="Heading2"/>
        <w:numPr>
          <w:ilvl w:val="0"/>
          <w:numId w:val="0"/>
        </w:numPr>
        <w:jc w:val="both"/>
        <w:rPr>
          <w:szCs w:val="24"/>
        </w:rPr>
      </w:pPr>
      <w:r w:rsidRPr="008F3076">
        <w:rPr>
          <w:szCs w:val="24"/>
        </w:rPr>
        <w:t>4.2.2. Data Conversion</w:t>
      </w:r>
    </w:p>
    <w:p w14:paraId="12E11654" w14:textId="77777777" w:rsidR="00B22E41" w:rsidRPr="006A721D" w:rsidRDefault="00B22E41" w:rsidP="003105F4">
      <w:pPr>
        <w:numPr>
          <w:ilvl w:val="0"/>
          <w:numId w:val="3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Requirements</w:t>
      </w:r>
      <w:r w:rsidRPr="006A721D">
        <w:rPr>
          <w:rFonts w:ascii="Arial" w:hAnsi="Arial" w:cs="Arial"/>
          <w:sz w:val="22"/>
          <w:szCs w:val="22"/>
        </w:rPr>
        <w:t>: CDR files must be converted from text format to structured database records.</w:t>
      </w:r>
    </w:p>
    <w:p w14:paraId="60225254" w14:textId="77777777" w:rsidR="00B22E41" w:rsidRPr="006A721D" w:rsidRDefault="00B22E41" w:rsidP="003105F4">
      <w:pPr>
        <w:numPr>
          <w:ilvl w:val="0"/>
          <w:numId w:val="3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Formats</w:t>
      </w:r>
      <w:r w:rsidRPr="006A721D">
        <w:rPr>
          <w:rFonts w:ascii="Arial" w:hAnsi="Arial" w:cs="Arial"/>
          <w:sz w:val="22"/>
          <w:szCs w:val="22"/>
        </w:rPr>
        <w:t xml:space="preserve">: Expect input CDR files in CSV or TSV format, while outputs (like </w:t>
      </w:r>
      <w:r w:rsidRPr="006A721D">
        <w:rPr>
          <w:rStyle w:val="HTMLCode"/>
          <w:rFonts w:ascii="Arial" w:hAnsi="Arial" w:cs="Arial"/>
          <w:sz w:val="22"/>
          <w:szCs w:val="22"/>
        </w:rPr>
        <w:t>CB.txt</w:t>
      </w:r>
      <w:r w:rsidRPr="006A721D">
        <w:rPr>
          <w:rFonts w:ascii="Arial" w:hAnsi="Arial" w:cs="Arial"/>
          <w:sz w:val="22"/>
          <w:szCs w:val="22"/>
        </w:rPr>
        <w:t xml:space="preserve">, </w:t>
      </w:r>
      <w:r w:rsidRPr="006A721D">
        <w:rPr>
          <w:rStyle w:val="HTMLCode"/>
          <w:rFonts w:ascii="Arial" w:hAnsi="Arial" w:cs="Arial"/>
          <w:sz w:val="22"/>
          <w:szCs w:val="22"/>
        </w:rPr>
        <w:t>IOSB.txt</w:t>
      </w:r>
      <w:r w:rsidRPr="006A721D">
        <w:rPr>
          <w:rFonts w:ascii="Arial" w:hAnsi="Arial" w:cs="Arial"/>
          <w:sz w:val="22"/>
          <w:szCs w:val="22"/>
        </w:rPr>
        <w:t>) will be plain text.</w:t>
      </w:r>
    </w:p>
    <w:p w14:paraId="1FBD5B1A" w14:textId="77777777" w:rsidR="00B22E41" w:rsidRPr="006A721D" w:rsidRDefault="00B22E41" w:rsidP="003105F4">
      <w:pPr>
        <w:numPr>
          <w:ilvl w:val="0"/>
          <w:numId w:val="3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Resources</w:t>
      </w:r>
      <w:r w:rsidRPr="006A721D">
        <w:rPr>
          <w:rFonts w:ascii="Arial" w:hAnsi="Arial" w:cs="Arial"/>
          <w:sz w:val="22"/>
          <w:szCs w:val="22"/>
        </w:rPr>
        <w:t>: Utilize multithreading to expedite file reading and processing.</w:t>
      </w:r>
    </w:p>
    <w:p w14:paraId="3E5CAE37" w14:textId="77777777" w:rsidR="00B22E41" w:rsidRPr="008F3076" w:rsidRDefault="00B22E41" w:rsidP="008F3076">
      <w:pPr>
        <w:pStyle w:val="Heading2"/>
        <w:numPr>
          <w:ilvl w:val="0"/>
          <w:numId w:val="0"/>
        </w:numPr>
        <w:jc w:val="both"/>
        <w:rPr>
          <w:szCs w:val="24"/>
        </w:rPr>
      </w:pPr>
      <w:r w:rsidRPr="008F3076">
        <w:rPr>
          <w:szCs w:val="24"/>
        </w:rPr>
        <w:t>4.3. Archival and Retention Requirements</w:t>
      </w:r>
    </w:p>
    <w:p w14:paraId="04944F8C" w14:textId="77777777" w:rsidR="00B22E41" w:rsidRPr="006A721D" w:rsidRDefault="00B22E41" w:rsidP="003105F4">
      <w:pPr>
        <w:numPr>
          <w:ilvl w:val="0"/>
          <w:numId w:val="3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Schedule</w:t>
      </w:r>
      <w:r w:rsidRPr="006A721D">
        <w:rPr>
          <w:rFonts w:ascii="Arial" w:hAnsi="Arial" w:cs="Arial"/>
          <w:sz w:val="22"/>
          <w:szCs w:val="22"/>
        </w:rPr>
        <w:t>: Archive data every 5 years, keeping only the last 10 years of active data.</w:t>
      </w:r>
    </w:p>
    <w:p w14:paraId="48BC5FFC" w14:textId="77777777" w:rsidR="00B22E41" w:rsidRPr="006A721D" w:rsidRDefault="00B22E41" w:rsidP="003105F4">
      <w:pPr>
        <w:numPr>
          <w:ilvl w:val="0"/>
          <w:numId w:val="3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Retention Strategies</w:t>
      </w:r>
      <w:r w:rsidRPr="006A721D">
        <w:rPr>
          <w:rFonts w:ascii="Arial" w:hAnsi="Arial" w:cs="Arial"/>
          <w:sz w:val="22"/>
          <w:szCs w:val="22"/>
        </w:rPr>
        <w:t>: Retain user-related data for 10 years, while CDR records are kept for 5 years before archival.</w:t>
      </w:r>
    </w:p>
    <w:p w14:paraId="7DBB343D" w14:textId="77777777" w:rsidR="00B22E41" w:rsidRPr="008F3076" w:rsidRDefault="00B22E41" w:rsidP="008F3076">
      <w:pPr>
        <w:pStyle w:val="Heading2"/>
        <w:numPr>
          <w:ilvl w:val="0"/>
          <w:numId w:val="0"/>
        </w:numPr>
        <w:jc w:val="both"/>
        <w:rPr>
          <w:szCs w:val="24"/>
        </w:rPr>
      </w:pPr>
      <w:r w:rsidRPr="008F3076">
        <w:rPr>
          <w:szCs w:val="24"/>
        </w:rPr>
        <w:t>4.4. Disaster and Failure Recovery</w:t>
      </w:r>
    </w:p>
    <w:p w14:paraId="11D0055E" w14:textId="76D76176" w:rsidR="00B22E41" w:rsidRPr="006A721D" w:rsidRDefault="00B22E41" w:rsidP="003105F4">
      <w:pPr>
        <w:numPr>
          <w:ilvl w:val="0"/>
          <w:numId w:val="40"/>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Disaster Recovery Procedures</w:t>
      </w:r>
      <w:r w:rsidRPr="006A721D">
        <w:rPr>
          <w:rFonts w:ascii="Arial" w:hAnsi="Arial" w:cs="Arial"/>
          <w:sz w:val="22"/>
          <w:szCs w:val="22"/>
        </w:rPr>
        <w:t xml:space="preserve">: </w:t>
      </w:r>
      <w:r w:rsidR="00005F6B" w:rsidRPr="00005F6B">
        <w:rPr>
          <w:rFonts w:ascii="Arial" w:hAnsi="Arial" w:cs="Arial"/>
          <w:sz w:val="22"/>
          <w:szCs w:val="22"/>
        </w:rPr>
        <w:t>Regular backups of user data and CDR files should be scheduled.</w:t>
      </w:r>
    </w:p>
    <w:p w14:paraId="1837603E" w14:textId="77777777" w:rsidR="00502328" w:rsidRPr="00502328" w:rsidRDefault="00B22E41" w:rsidP="00502328">
      <w:pPr>
        <w:pStyle w:val="ListParagraph"/>
        <w:numPr>
          <w:ilvl w:val="0"/>
          <w:numId w:val="28"/>
        </w:numPr>
        <w:rPr>
          <w:rFonts w:ascii="Arial" w:hAnsi="Arial" w:cs="Arial"/>
          <w:sz w:val="22"/>
          <w:szCs w:val="22"/>
          <w:lang w:val="en-IN" w:eastAsia="en-IN"/>
        </w:rPr>
      </w:pPr>
      <w:r w:rsidRPr="006A721D">
        <w:rPr>
          <w:rStyle w:val="Strong"/>
          <w:rFonts w:ascii="Arial" w:hAnsi="Arial" w:cs="Arial"/>
          <w:sz w:val="22"/>
          <w:szCs w:val="22"/>
        </w:rPr>
        <w:t>Resources</w:t>
      </w:r>
      <w:r w:rsidRPr="006A721D">
        <w:rPr>
          <w:rFonts w:ascii="Arial" w:hAnsi="Arial" w:cs="Arial"/>
          <w:sz w:val="22"/>
          <w:szCs w:val="22"/>
        </w:rPr>
        <w:t xml:space="preserve">: </w:t>
      </w:r>
      <w:r w:rsidR="001330C8" w:rsidRPr="00502328">
        <w:rPr>
          <w:rFonts w:ascii="Arial" w:hAnsi="Arial" w:cs="Arial"/>
          <w:sz w:val="22"/>
          <w:szCs w:val="22"/>
          <w:lang w:val="en-IN" w:eastAsia="en-IN"/>
        </w:rPr>
        <w:t xml:space="preserve"> Local</w:t>
      </w:r>
      <w:r w:rsidRPr="00502328">
        <w:rPr>
          <w:rFonts w:ascii="Arial" w:hAnsi="Arial" w:cs="Arial"/>
          <w:sz w:val="22"/>
          <w:szCs w:val="22"/>
          <w:lang w:val="en-IN" w:eastAsia="en-IN"/>
        </w:rPr>
        <w:t xml:space="preserve"> storage for </w:t>
      </w:r>
      <w:r w:rsidR="001330C8" w:rsidRPr="00502328">
        <w:rPr>
          <w:rFonts w:ascii="Arial" w:hAnsi="Arial" w:cs="Arial"/>
          <w:sz w:val="22"/>
          <w:szCs w:val="22"/>
          <w:lang w:val="en-IN" w:eastAsia="en-IN"/>
        </w:rPr>
        <w:t>user</w:t>
      </w:r>
      <w:r w:rsidRPr="00502328">
        <w:rPr>
          <w:rFonts w:ascii="Arial" w:hAnsi="Arial" w:cs="Arial"/>
          <w:sz w:val="22"/>
          <w:szCs w:val="22"/>
          <w:lang w:val="en-IN" w:eastAsia="en-IN"/>
        </w:rPr>
        <w:t xml:space="preserve"> data </w:t>
      </w:r>
      <w:r w:rsidR="001330C8" w:rsidRPr="00502328">
        <w:rPr>
          <w:rFonts w:ascii="Arial" w:hAnsi="Arial" w:cs="Arial"/>
          <w:sz w:val="22"/>
          <w:szCs w:val="22"/>
          <w:lang w:val="en-IN" w:eastAsia="en-IN"/>
        </w:rPr>
        <w:t>and CDR files.</w:t>
      </w:r>
    </w:p>
    <w:p w14:paraId="746AAEB4" w14:textId="5F0671A6" w:rsidR="00B22E41" w:rsidRPr="00502328" w:rsidRDefault="001330C8" w:rsidP="00502328">
      <w:pPr>
        <w:pStyle w:val="ListParagraph"/>
        <w:numPr>
          <w:ilvl w:val="0"/>
          <w:numId w:val="28"/>
        </w:numPr>
        <w:rPr>
          <w:rFonts w:ascii="Arial" w:hAnsi="Arial" w:cs="Arial"/>
          <w:sz w:val="22"/>
          <w:szCs w:val="22"/>
          <w:lang w:val="en-IN" w:eastAsia="en-IN"/>
        </w:rPr>
      </w:pPr>
      <w:r w:rsidRPr="00502328">
        <w:rPr>
          <w:rFonts w:ascii="Arial" w:hAnsi="Arial" w:cs="Arial"/>
          <w:sz w:val="22"/>
          <w:szCs w:val="22"/>
          <w:lang w:val="en-IN" w:eastAsia="en-IN"/>
        </w:rPr>
        <w:t>Thread-safe mechanisms for accessing shared resources (e.g., mutexes for STL containers).</w:t>
      </w:r>
    </w:p>
    <w:p w14:paraId="3E3D1F25" w14:textId="76776700" w:rsidR="0049094B" w:rsidRPr="0049094B" w:rsidRDefault="00B22E41" w:rsidP="0049094B">
      <w:pPr>
        <w:pStyle w:val="ListParagraph"/>
        <w:numPr>
          <w:ilvl w:val="0"/>
          <w:numId w:val="28"/>
        </w:numPr>
        <w:rPr>
          <w:rFonts w:ascii="Arial" w:hAnsi="Arial" w:cs="Arial"/>
          <w:sz w:val="22"/>
          <w:szCs w:val="22"/>
          <w:lang w:val="en-IN" w:eastAsia="en-IN"/>
        </w:rPr>
      </w:pPr>
      <w:r w:rsidRPr="0049094B">
        <w:rPr>
          <w:rStyle w:val="Strong"/>
          <w:rFonts w:ascii="Arial" w:hAnsi="Arial" w:cs="Arial"/>
          <w:sz w:val="22"/>
          <w:szCs w:val="22"/>
        </w:rPr>
        <w:t>Data Restoration Paths</w:t>
      </w:r>
      <w:r w:rsidRPr="0049094B">
        <w:rPr>
          <w:rFonts w:ascii="Arial" w:hAnsi="Arial" w:cs="Arial"/>
          <w:sz w:val="22"/>
          <w:szCs w:val="22"/>
        </w:rPr>
        <w:t xml:space="preserve">: </w:t>
      </w:r>
      <w:r w:rsidR="0049094B" w:rsidRPr="0049094B">
        <w:rPr>
          <w:rFonts w:ascii="Arial" w:hAnsi="Arial" w:cs="Arial"/>
          <w:sz w:val="22"/>
          <w:szCs w:val="22"/>
          <w:lang w:val="en-IN" w:eastAsia="en-IN"/>
        </w:rPr>
        <w:t>In the event of a failure, restore from the latest backup.</w:t>
      </w:r>
    </w:p>
    <w:p w14:paraId="233F2599" w14:textId="3DB9A9A3" w:rsidR="00CF2ABE" w:rsidRPr="0049094B" w:rsidRDefault="0049094B" w:rsidP="000271BF">
      <w:pPr>
        <w:pStyle w:val="ListParagraph"/>
        <w:numPr>
          <w:ilvl w:val="0"/>
          <w:numId w:val="52"/>
        </w:numPr>
        <w:spacing w:before="100" w:beforeAutospacing="1" w:after="100" w:afterAutospacing="1"/>
        <w:jc w:val="both"/>
        <w:rPr>
          <w:rFonts w:ascii="Arial" w:hAnsi="Arial" w:cs="Arial"/>
          <w:sz w:val="22"/>
          <w:szCs w:val="22"/>
        </w:rPr>
      </w:pPr>
      <w:r w:rsidRPr="0049094B">
        <w:rPr>
          <w:rFonts w:ascii="Arial" w:hAnsi="Arial" w:cs="Arial"/>
          <w:sz w:val="22"/>
          <w:szCs w:val="22"/>
          <w:lang w:val="en-IN" w:eastAsia="en-IN"/>
        </w:rPr>
        <w:lastRenderedPageBreak/>
        <w:t>Ensure that the system logs are intact to facilitate tracing the last known good state.</w:t>
      </w:r>
    </w:p>
    <w:p w14:paraId="60C6EF58" w14:textId="4FDB1846" w:rsidR="00B22E41" w:rsidRPr="0068330D" w:rsidRDefault="00B22E41">
      <w:pPr>
        <w:spacing w:before="100" w:beforeAutospacing="1" w:after="100" w:afterAutospacing="1"/>
        <w:jc w:val="both"/>
        <w:rPr>
          <w:rFonts w:ascii="Arial" w:hAnsi="Arial" w:cs="Arial"/>
          <w:b/>
          <w:sz w:val="24"/>
          <w:szCs w:val="24"/>
        </w:rPr>
      </w:pPr>
      <w:r w:rsidRPr="0068330D">
        <w:rPr>
          <w:rFonts w:ascii="Arial" w:hAnsi="Arial" w:cs="Arial"/>
          <w:b/>
          <w:sz w:val="24"/>
          <w:szCs w:val="24"/>
        </w:rPr>
        <w:t>4.5. Business Process Workflow</w:t>
      </w:r>
    </w:p>
    <w:p w14:paraId="4AD8F6CF" w14:textId="77777777" w:rsidR="00B22E41" w:rsidRPr="006A721D" w:rsidRDefault="00B22E41" w:rsidP="003105F4">
      <w:pPr>
        <w:numPr>
          <w:ilvl w:val="0"/>
          <w:numId w:val="41"/>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User Registration/Login</w:t>
      </w:r>
      <w:r w:rsidRPr="006A721D">
        <w:rPr>
          <w:rFonts w:ascii="Arial" w:hAnsi="Arial" w:cs="Arial"/>
          <w:sz w:val="22"/>
          <w:szCs w:val="22"/>
        </w:rPr>
        <w:t>: Users sign up or log in via the client.</w:t>
      </w:r>
    </w:p>
    <w:p w14:paraId="00813600" w14:textId="77777777" w:rsidR="00B22E41" w:rsidRPr="006A721D" w:rsidRDefault="00B22E41" w:rsidP="003105F4">
      <w:pPr>
        <w:numPr>
          <w:ilvl w:val="0"/>
          <w:numId w:val="41"/>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CDR Processing</w:t>
      </w:r>
      <w:r w:rsidRPr="006A721D">
        <w:rPr>
          <w:rFonts w:ascii="Arial" w:hAnsi="Arial" w:cs="Arial"/>
          <w:sz w:val="22"/>
          <w:szCs w:val="22"/>
        </w:rPr>
        <w:t>: Users choose to process CDR files, utilizing multithreading for efficiency.</w:t>
      </w:r>
    </w:p>
    <w:p w14:paraId="78014675" w14:textId="77777777" w:rsidR="00B22E41" w:rsidRPr="006A721D" w:rsidRDefault="00B22E41" w:rsidP="003105F4">
      <w:pPr>
        <w:numPr>
          <w:ilvl w:val="0"/>
          <w:numId w:val="41"/>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Billing Information Retrieval</w:t>
      </w:r>
      <w:r w:rsidRPr="006A721D">
        <w:rPr>
          <w:rFonts w:ascii="Arial" w:hAnsi="Arial" w:cs="Arial"/>
          <w:sz w:val="22"/>
          <w:szCs w:val="22"/>
        </w:rPr>
        <w:t>: Users can print or search for billing information based on processed data.</w:t>
      </w:r>
    </w:p>
    <w:p w14:paraId="63F8FA01" w14:textId="77777777" w:rsidR="00B22E41" w:rsidRPr="006F71C9" w:rsidRDefault="00B22E41" w:rsidP="006F71C9">
      <w:pPr>
        <w:pStyle w:val="Heading2"/>
        <w:numPr>
          <w:ilvl w:val="0"/>
          <w:numId w:val="0"/>
        </w:numPr>
        <w:jc w:val="both"/>
        <w:rPr>
          <w:szCs w:val="24"/>
        </w:rPr>
      </w:pPr>
      <w:r w:rsidRPr="006F71C9">
        <w:rPr>
          <w:szCs w:val="24"/>
        </w:rPr>
        <w:t>4.6. Business Process Modeling and Management</w:t>
      </w:r>
    </w:p>
    <w:p w14:paraId="619BD559" w14:textId="77777777" w:rsidR="00B22E41" w:rsidRPr="006A721D" w:rsidRDefault="00B22E41" w:rsidP="003105F4">
      <w:pPr>
        <w:numPr>
          <w:ilvl w:val="0"/>
          <w:numId w:val="42"/>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Business Process Model</w:t>
      </w:r>
      <w:r w:rsidRPr="006A721D">
        <w:rPr>
          <w:rFonts w:ascii="Arial" w:hAnsi="Arial" w:cs="Arial"/>
          <w:sz w:val="22"/>
          <w:szCs w:val="22"/>
        </w:rPr>
        <w:t>: Use UML diagrams to represent workflows for user registration, CDR processing, and billing information retrieval.</w:t>
      </w:r>
    </w:p>
    <w:p w14:paraId="3254A122" w14:textId="77777777" w:rsidR="00B22E41" w:rsidRDefault="00B22E41" w:rsidP="006F71C9">
      <w:pPr>
        <w:pStyle w:val="Heading2"/>
        <w:numPr>
          <w:ilvl w:val="0"/>
          <w:numId w:val="0"/>
        </w:numPr>
        <w:jc w:val="both"/>
        <w:rPr>
          <w:szCs w:val="24"/>
        </w:rPr>
      </w:pPr>
      <w:r w:rsidRPr="006F71C9">
        <w:rPr>
          <w:szCs w:val="24"/>
        </w:rPr>
        <w:t>4.7. Business Logic</w:t>
      </w:r>
    </w:p>
    <w:p w14:paraId="7F6F376A" w14:textId="77777777" w:rsidR="00D00C1B" w:rsidRPr="00D00C1B" w:rsidRDefault="00D00C1B" w:rsidP="00D00C1B"/>
    <w:p w14:paraId="5A0EE6EA" w14:textId="77777777" w:rsidR="00A52859" w:rsidRDefault="00932284" w:rsidP="00932284">
      <w:pPr>
        <w:pStyle w:val="ListParagraph"/>
        <w:numPr>
          <w:ilvl w:val="0"/>
          <w:numId w:val="28"/>
        </w:numPr>
        <w:rPr>
          <w:rFonts w:ascii="Arial" w:hAnsi="Arial" w:cs="Arial"/>
          <w:sz w:val="22"/>
          <w:szCs w:val="22"/>
          <w:lang w:val="en-IN" w:eastAsia="en-IN"/>
        </w:rPr>
      </w:pPr>
      <w:r w:rsidRPr="00A52859">
        <w:rPr>
          <w:rFonts w:ascii="Arial" w:hAnsi="Arial" w:cs="Arial"/>
          <w:b/>
          <w:bCs/>
          <w:sz w:val="22"/>
          <w:szCs w:val="22"/>
          <w:lang w:val="en-IN" w:eastAsia="en-IN"/>
        </w:rPr>
        <w:t>Signup</w:t>
      </w:r>
      <w:r w:rsidRPr="00A52859">
        <w:rPr>
          <w:rFonts w:ascii="Arial" w:hAnsi="Arial" w:cs="Arial"/>
          <w:sz w:val="22"/>
          <w:szCs w:val="22"/>
          <w:lang w:val="en-IN" w:eastAsia="en-IN"/>
        </w:rPr>
        <w:t>: Validate, hash password, and save user data.</w:t>
      </w:r>
    </w:p>
    <w:p w14:paraId="2E7CFB79" w14:textId="77777777" w:rsidR="00A52859" w:rsidRDefault="00932284" w:rsidP="00932284">
      <w:pPr>
        <w:pStyle w:val="ListParagraph"/>
        <w:numPr>
          <w:ilvl w:val="0"/>
          <w:numId w:val="28"/>
        </w:numPr>
        <w:rPr>
          <w:rFonts w:ascii="Arial" w:hAnsi="Arial" w:cs="Arial"/>
          <w:sz w:val="22"/>
          <w:szCs w:val="22"/>
          <w:lang w:val="en-IN" w:eastAsia="en-IN"/>
        </w:rPr>
      </w:pPr>
      <w:r w:rsidRPr="00A52859">
        <w:rPr>
          <w:rFonts w:ascii="Arial" w:hAnsi="Arial" w:cs="Arial"/>
          <w:b/>
          <w:bCs/>
          <w:sz w:val="22"/>
          <w:szCs w:val="22"/>
          <w:lang w:val="en-IN" w:eastAsia="en-IN"/>
        </w:rPr>
        <w:t>Login</w:t>
      </w:r>
      <w:r w:rsidRPr="00A52859">
        <w:rPr>
          <w:rFonts w:ascii="Arial" w:hAnsi="Arial" w:cs="Arial"/>
          <w:sz w:val="22"/>
          <w:szCs w:val="22"/>
          <w:lang w:val="en-IN" w:eastAsia="en-IN"/>
        </w:rPr>
        <w:t>: Check credentials and retrieve user-specific data.</w:t>
      </w:r>
    </w:p>
    <w:p w14:paraId="468409FC" w14:textId="7CBB0A09" w:rsidR="00932284" w:rsidRPr="00A52859" w:rsidRDefault="00932284" w:rsidP="00932284">
      <w:pPr>
        <w:pStyle w:val="ListParagraph"/>
        <w:numPr>
          <w:ilvl w:val="0"/>
          <w:numId w:val="28"/>
        </w:numPr>
        <w:rPr>
          <w:rFonts w:ascii="Arial" w:hAnsi="Arial" w:cs="Arial"/>
          <w:sz w:val="22"/>
          <w:szCs w:val="22"/>
          <w:lang w:val="en-IN" w:eastAsia="en-IN"/>
        </w:rPr>
      </w:pPr>
      <w:r w:rsidRPr="00A52859">
        <w:rPr>
          <w:rFonts w:ascii="Arial" w:hAnsi="Arial" w:cs="Arial"/>
          <w:b/>
          <w:bCs/>
          <w:sz w:val="22"/>
          <w:szCs w:val="22"/>
          <w:lang w:val="en-IN" w:eastAsia="en-IN"/>
        </w:rPr>
        <w:t>CDR Processing</w:t>
      </w:r>
      <w:r w:rsidRPr="00A52859">
        <w:rPr>
          <w:rFonts w:ascii="Arial" w:hAnsi="Arial" w:cs="Arial"/>
          <w:sz w:val="22"/>
          <w:szCs w:val="22"/>
          <w:lang w:val="en-IN" w:eastAsia="en-IN"/>
        </w:rPr>
        <w:t>: Read and parse CDR files, calculate billing amounts, store results in appropriate tables.</w:t>
      </w:r>
    </w:p>
    <w:p w14:paraId="6DAFCB37" w14:textId="3C6EE659" w:rsidR="00B22E41" w:rsidRPr="006A721D" w:rsidRDefault="00B22E41" w:rsidP="000D29B6">
      <w:pPr>
        <w:pStyle w:val="HTMLPreformatted"/>
        <w:jc w:val="both"/>
        <w:rPr>
          <w:rStyle w:val="HTMLCode"/>
          <w:rFonts w:ascii="Arial" w:hAnsi="Arial" w:cs="Arial"/>
          <w:sz w:val="22"/>
          <w:szCs w:val="22"/>
        </w:rPr>
      </w:pPr>
    </w:p>
    <w:p w14:paraId="0C13E908" w14:textId="77777777" w:rsidR="00B22E41" w:rsidRPr="006F71C9" w:rsidRDefault="00B22E41" w:rsidP="006F71C9">
      <w:pPr>
        <w:pStyle w:val="Heading2"/>
        <w:numPr>
          <w:ilvl w:val="0"/>
          <w:numId w:val="0"/>
        </w:numPr>
        <w:jc w:val="both"/>
        <w:rPr>
          <w:szCs w:val="24"/>
        </w:rPr>
      </w:pPr>
      <w:r w:rsidRPr="006F71C9">
        <w:rPr>
          <w:szCs w:val="24"/>
        </w:rPr>
        <w:t>4.8. Variables</w:t>
      </w:r>
    </w:p>
    <w:p w14:paraId="72DF88AF" w14:textId="77777777" w:rsidR="00B22E41" w:rsidRPr="006A721D" w:rsidRDefault="00B22E41" w:rsidP="003105F4">
      <w:pPr>
        <w:numPr>
          <w:ilvl w:val="0"/>
          <w:numId w:val="43"/>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Naming Conventions</w:t>
      </w:r>
      <w:r w:rsidRPr="006A721D">
        <w:rPr>
          <w:rFonts w:ascii="Arial" w:hAnsi="Arial" w:cs="Arial"/>
          <w:sz w:val="22"/>
          <w:szCs w:val="22"/>
        </w:rPr>
        <w:t xml:space="preserve">: Use camelCase for variable names (e.g., </w:t>
      </w:r>
      <w:proofErr w:type="spellStart"/>
      <w:r w:rsidRPr="006A721D">
        <w:rPr>
          <w:rStyle w:val="HTMLCode"/>
          <w:rFonts w:ascii="Arial" w:hAnsi="Arial" w:cs="Arial"/>
          <w:sz w:val="22"/>
          <w:szCs w:val="22"/>
        </w:rPr>
        <w:t>totalBilled</w:t>
      </w:r>
      <w:proofErr w:type="spellEnd"/>
      <w:r w:rsidRPr="006A721D">
        <w:rPr>
          <w:rFonts w:ascii="Arial" w:hAnsi="Arial" w:cs="Arial"/>
          <w:sz w:val="22"/>
          <w:szCs w:val="22"/>
        </w:rPr>
        <w:t>).</w:t>
      </w:r>
    </w:p>
    <w:p w14:paraId="5D0EE318" w14:textId="5319F0DA" w:rsidR="001F0679" w:rsidRPr="00935228" w:rsidRDefault="00B22E41" w:rsidP="001F0679">
      <w:pPr>
        <w:numPr>
          <w:ilvl w:val="0"/>
          <w:numId w:val="43"/>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Usage</w:t>
      </w:r>
      <w:r w:rsidRPr="006A721D">
        <w:rPr>
          <w:rFonts w:ascii="Arial" w:hAnsi="Arial" w:cs="Arial"/>
          <w:sz w:val="22"/>
          <w:szCs w:val="22"/>
        </w:rPr>
        <w:t>: Variables will hold user data, CDR records, and processing states.</w:t>
      </w:r>
    </w:p>
    <w:p w14:paraId="777772E7" w14:textId="1C4EA6A5" w:rsidR="00B22E41" w:rsidRPr="006F71C9" w:rsidRDefault="00B22E41" w:rsidP="006F71C9">
      <w:pPr>
        <w:pStyle w:val="Heading2"/>
        <w:numPr>
          <w:ilvl w:val="0"/>
          <w:numId w:val="0"/>
        </w:numPr>
        <w:jc w:val="both"/>
        <w:rPr>
          <w:szCs w:val="24"/>
        </w:rPr>
      </w:pPr>
      <w:r w:rsidRPr="006F71C9">
        <w:rPr>
          <w:szCs w:val="24"/>
        </w:rPr>
        <w:t>4.9. Activity Diagram</w:t>
      </w:r>
    </w:p>
    <w:p w14:paraId="3C7FFCF5" w14:textId="77777777" w:rsidR="00B22E41" w:rsidRDefault="00B22E41" w:rsidP="003105F4">
      <w:pPr>
        <w:numPr>
          <w:ilvl w:val="0"/>
          <w:numId w:val="44"/>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Activity Diagram</w:t>
      </w:r>
      <w:r w:rsidRPr="006A721D">
        <w:rPr>
          <w:rFonts w:ascii="Arial" w:hAnsi="Arial" w:cs="Arial"/>
          <w:sz w:val="22"/>
          <w:szCs w:val="22"/>
        </w:rPr>
        <w:t>: Illustrate the steps of user registration, CDR processing, and billing retrieval.</w:t>
      </w:r>
    </w:p>
    <w:p w14:paraId="1518125B" w14:textId="5092131C" w:rsidR="00B22E41" w:rsidRDefault="001F0679" w:rsidP="00935228">
      <w:pPr>
        <w:spacing w:before="100" w:beforeAutospacing="1" w:after="100" w:afterAutospacing="1"/>
        <w:jc w:val="center"/>
        <w:rPr>
          <w:rFonts w:ascii="Arial" w:hAnsi="Arial" w:cs="Arial"/>
          <w:sz w:val="22"/>
          <w:szCs w:val="22"/>
        </w:rPr>
      </w:pPr>
      <w:r w:rsidRPr="001F0679">
        <w:rPr>
          <w:rFonts w:ascii="Arial" w:hAnsi="Arial" w:cs="Arial"/>
          <w:noProof/>
          <w:sz w:val="22"/>
          <w:szCs w:val="22"/>
        </w:rPr>
        <w:lastRenderedPageBreak/>
        <w:drawing>
          <wp:inline distT="0" distB="0" distL="0" distR="0" wp14:anchorId="7C97D181" wp14:editId="181AACE0">
            <wp:extent cx="3645087" cy="4140413"/>
            <wp:effectExtent l="0" t="0" r="0" b="0"/>
            <wp:docPr id="5593535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53513" name="Picture 1" descr="A diagram of a company&#10;&#10;Description automatically generated"/>
                    <pic:cNvPicPr/>
                  </pic:nvPicPr>
                  <pic:blipFill>
                    <a:blip r:embed="rId21"/>
                    <a:stretch>
                      <a:fillRect/>
                    </a:stretch>
                  </pic:blipFill>
                  <pic:spPr>
                    <a:xfrm>
                      <a:off x="0" y="0"/>
                      <a:ext cx="3645087" cy="4140413"/>
                    </a:xfrm>
                    <a:prstGeom prst="rect">
                      <a:avLst/>
                    </a:prstGeom>
                  </pic:spPr>
                </pic:pic>
              </a:graphicData>
            </a:graphic>
          </wp:inline>
        </w:drawing>
      </w:r>
    </w:p>
    <w:p w14:paraId="4308C5DF" w14:textId="77777777" w:rsidR="00935228" w:rsidRPr="006A721D" w:rsidRDefault="00935228" w:rsidP="00935228">
      <w:pPr>
        <w:spacing w:before="100" w:beforeAutospacing="1" w:after="100" w:afterAutospacing="1"/>
        <w:jc w:val="center"/>
        <w:rPr>
          <w:rFonts w:ascii="Arial" w:hAnsi="Arial" w:cs="Arial"/>
          <w:sz w:val="22"/>
          <w:szCs w:val="22"/>
        </w:rPr>
      </w:pPr>
    </w:p>
    <w:p w14:paraId="5784EE3F" w14:textId="77777777" w:rsidR="00B22E41" w:rsidRDefault="00B22E41" w:rsidP="006F71C9">
      <w:pPr>
        <w:pStyle w:val="Heading2"/>
        <w:numPr>
          <w:ilvl w:val="0"/>
          <w:numId w:val="0"/>
        </w:numPr>
        <w:jc w:val="both"/>
        <w:rPr>
          <w:szCs w:val="24"/>
        </w:rPr>
      </w:pPr>
      <w:r w:rsidRPr="006F71C9">
        <w:rPr>
          <w:szCs w:val="24"/>
        </w:rPr>
        <w:t>4.10. Data Migration</w:t>
      </w:r>
    </w:p>
    <w:p w14:paraId="2ADB0CE7" w14:textId="77777777" w:rsidR="003C1A15" w:rsidRPr="003C1A15" w:rsidRDefault="003C1A15" w:rsidP="003C1A15"/>
    <w:p w14:paraId="714F8086" w14:textId="70AA201C" w:rsidR="00393414" w:rsidRPr="00B54A45" w:rsidRDefault="00393414" w:rsidP="00393414">
      <w:pPr>
        <w:jc w:val="both"/>
        <w:rPr>
          <w:rFonts w:ascii="Arial" w:hAnsi="Arial" w:cs="Arial"/>
          <w:sz w:val="22"/>
          <w:szCs w:val="22"/>
        </w:rPr>
      </w:pPr>
      <w:r w:rsidRPr="00B54A45">
        <w:rPr>
          <w:rFonts w:ascii="Arial" w:hAnsi="Arial" w:cs="Arial"/>
          <w:sz w:val="22"/>
          <w:szCs w:val="22"/>
        </w:rPr>
        <w:t>Data migration is a critical aspect of the CDR project, ensuring that data flows seamlessly between various system components and that historical data is appropriately transitioned to the new system. This section outlines the requirements, processes, and considerations for successful data migration.</w:t>
      </w:r>
    </w:p>
    <w:p w14:paraId="21B4C1C7" w14:textId="77777777" w:rsidR="00B22E41" w:rsidRPr="00732610" w:rsidRDefault="00B22E41" w:rsidP="001F2C6C">
      <w:pPr>
        <w:pStyle w:val="Heading3"/>
      </w:pPr>
      <w:r w:rsidRPr="00732610">
        <w:t>4.10.1. Architectural Representation</w:t>
      </w:r>
    </w:p>
    <w:p w14:paraId="2E7AAF6F" w14:textId="77777777" w:rsidR="00B22E41" w:rsidRPr="006A721D" w:rsidRDefault="00B22E41" w:rsidP="003105F4">
      <w:pPr>
        <w:numPr>
          <w:ilvl w:val="0"/>
          <w:numId w:val="45"/>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Software Architecture</w:t>
      </w:r>
      <w:r w:rsidRPr="006A721D">
        <w:rPr>
          <w:rFonts w:ascii="Arial" w:hAnsi="Arial" w:cs="Arial"/>
          <w:sz w:val="22"/>
          <w:szCs w:val="22"/>
        </w:rPr>
        <w:t>: A client-server architecture is employed, facilitating communication over sockets.</w:t>
      </w:r>
    </w:p>
    <w:p w14:paraId="33A8FB62" w14:textId="77777777" w:rsidR="00B22E41" w:rsidRPr="006A721D" w:rsidRDefault="00B22E41" w:rsidP="003105F4">
      <w:pPr>
        <w:numPr>
          <w:ilvl w:val="0"/>
          <w:numId w:val="45"/>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View Types</w:t>
      </w:r>
      <w:r w:rsidRPr="006A721D">
        <w:rPr>
          <w:rFonts w:ascii="Arial" w:hAnsi="Arial" w:cs="Arial"/>
          <w:sz w:val="22"/>
          <w:szCs w:val="22"/>
        </w:rPr>
        <w:t>: Use Case, Logical, Process, and Deployment views will be documented for clarity.</w:t>
      </w:r>
    </w:p>
    <w:p w14:paraId="74C0B212" w14:textId="77777777" w:rsidR="00B22E41" w:rsidRPr="006A721D" w:rsidRDefault="00B22E41" w:rsidP="001F2C6C">
      <w:pPr>
        <w:pStyle w:val="Heading3"/>
      </w:pPr>
      <w:r w:rsidRPr="006A721D">
        <w:t>4.10.2. Architectural Goals and Constraints</w:t>
      </w:r>
    </w:p>
    <w:p w14:paraId="1F7C43B8" w14:textId="77777777" w:rsidR="00B22E41" w:rsidRPr="006A721D" w:rsidRDefault="00B22E41" w:rsidP="003105F4">
      <w:pPr>
        <w:numPr>
          <w:ilvl w:val="0"/>
          <w:numId w:val="46"/>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Goals</w:t>
      </w:r>
      <w:r w:rsidRPr="006A721D">
        <w:rPr>
          <w:rFonts w:ascii="Arial" w:hAnsi="Arial" w:cs="Arial"/>
          <w:sz w:val="22"/>
          <w:szCs w:val="22"/>
        </w:rPr>
        <w:t>: Ensure high availability and responsiveness. Minimize latency in processing requests.</w:t>
      </w:r>
    </w:p>
    <w:p w14:paraId="7D3EA1F6" w14:textId="77777777" w:rsidR="00B22E41" w:rsidRPr="006A721D" w:rsidRDefault="00B22E41" w:rsidP="003105F4">
      <w:pPr>
        <w:numPr>
          <w:ilvl w:val="0"/>
          <w:numId w:val="46"/>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Constraints</w:t>
      </w:r>
      <w:r w:rsidRPr="006A721D">
        <w:rPr>
          <w:rFonts w:ascii="Arial" w:hAnsi="Arial" w:cs="Arial"/>
          <w:sz w:val="22"/>
          <w:szCs w:val="22"/>
        </w:rPr>
        <w:t>: Maintain compatibility with existing systems and databases.</w:t>
      </w:r>
    </w:p>
    <w:p w14:paraId="66D85C71" w14:textId="77777777" w:rsidR="00B22E41" w:rsidRPr="006A721D" w:rsidRDefault="00B22E41" w:rsidP="001F2C6C">
      <w:pPr>
        <w:pStyle w:val="Heading3"/>
      </w:pPr>
      <w:r w:rsidRPr="006A721D">
        <w:lastRenderedPageBreak/>
        <w:t>4.10.3. Logical View</w:t>
      </w:r>
    </w:p>
    <w:p w14:paraId="155F417B" w14:textId="77777777" w:rsidR="00B22E41" w:rsidRPr="006A721D" w:rsidRDefault="00B22E41" w:rsidP="003105F4">
      <w:pPr>
        <w:numPr>
          <w:ilvl w:val="0"/>
          <w:numId w:val="47"/>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Subsystems</w:t>
      </w:r>
      <w:r w:rsidRPr="006A721D">
        <w:rPr>
          <w:rFonts w:ascii="Arial" w:hAnsi="Arial" w:cs="Arial"/>
          <w:sz w:val="22"/>
          <w:szCs w:val="22"/>
        </w:rPr>
        <w:t>: Divide into User Management, CDR Processing, and Billing Management.</w:t>
      </w:r>
    </w:p>
    <w:p w14:paraId="025FCAC7" w14:textId="4C3951E8" w:rsidR="00B22E41" w:rsidRPr="006A721D" w:rsidRDefault="00A30FD4" w:rsidP="003105F4">
      <w:pPr>
        <w:numPr>
          <w:ilvl w:val="0"/>
          <w:numId w:val="47"/>
        </w:numPr>
        <w:spacing w:before="100" w:beforeAutospacing="1" w:after="100" w:afterAutospacing="1"/>
        <w:jc w:val="both"/>
        <w:rPr>
          <w:rFonts w:ascii="Arial" w:hAnsi="Arial" w:cs="Arial"/>
          <w:sz w:val="22"/>
          <w:szCs w:val="22"/>
        </w:rPr>
      </w:pPr>
      <w:r>
        <w:rPr>
          <w:rStyle w:val="Strong"/>
          <w:rFonts w:ascii="Arial" w:hAnsi="Arial" w:cs="Arial"/>
          <w:sz w:val="22"/>
          <w:szCs w:val="22"/>
        </w:rPr>
        <w:t>Structures</w:t>
      </w:r>
      <w:r w:rsidR="00B22E41" w:rsidRPr="006A721D">
        <w:rPr>
          <w:rFonts w:ascii="Arial" w:hAnsi="Arial" w:cs="Arial"/>
          <w:sz w:val="22"/>
          <w:szCs w:val="22"/>
        </w:rPr>
        <w:t xml:space="preserve">: Introduce significant </w:t>
      </w:r>
      <w:r>
        <w:rPr>
          <w:rFonts w:ascii="Arial" w:hAnsi="Arial" w:cs="Arial"/>
          <w:sz w:val="22"/>
          <w:szCs w:val="22"/>
        </w:rPr>
        <w:t>structures</w:t>
      </w:r>
      <w:r w:rsidR="00B22E41" w:rsidRPr="006A721D">
        <w:rPr>
          <w:rFonts w:ascii="Arial" w:hAnsi="Arial" w:cs="Arial"/>
          <w:sz w:val="22"/>
          <w:szCs w:val="22"/>
        </w:rPr>
        <w:t>.</w:t>
      </w:r>
    </w:p>
    <w:p w14:paraId="2FF2E586" w14:textId="77777777" w:rsidR="00B22E41" w:rsidRPr="006A721D" w:rsidRDefault="00B22E41" w:rsidP="001F2C6C">
      <w:pPr>
        <w:pStyle w:val="Heading3"/>
      </w:pPr>
      <w:r w:rsidRPr="006A721D">
        <w:t>4.10.4. Architecturally Significant Design Packages</w:t>
      </w:r>
    </w:p>
    <w:p w14:paraId="145C0620" w14:textId="78756B56" w:rsidR="00B22E41" w:rsidRPr="006A721D" w:rsidRDefault="00B22E41" w:rsidP="003105F4">
      <w:pPr>
        <w:numPr>
          <w:ilvl w:val="0"/>
          <w:numId w:val="4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User</w:t>
      </w:r>
      <w:r w:rsidR="004B3602">
        <w:rPr>
          <w:rStyle w:val="Strong"/>
          <w:rFonts w:ascii="Arial" w:hAnsi="Arial" w:cs="Arial"/>
          <w:sz w:val="22"/>
          <w:szCs w:val="22"/>
        </w:rPr>
        <w:t xml:space="preserve"> </w:t>
      </w:r>
      <w:r w:rsidRPr="006A721D">
        <w:rPr>
          <w:rStyle w:val="Strong"/>
          <w:rFonts w:ascii="Arial" w:hAnsi="Arial" w:cs="Arial"/>
          <w:sz w:val="22"/>
          <w:szCs w:val="22"/>
        </w:rPr>
        <w:t>Management Package</w:t>
      </w:r>
      <w:r w:rsidRPr="006A721D">
        <w:rPr>
          <w:rFonts w:ascii="Arial" w:hAnsi="Arial" w:cs="Arial"/>
          <w:sz w:val="22"/>
          <w:szCs w:val="22"/>
        </w:rPr>
        <w:t xml:space="preserve">: Contains User </w:t>
      </w:r>
      <w:r w:rsidR="484FA3C9" w:rsidRPr="1DBA7AE5">
        <w:rPr>
          <w:rFonts w:ascii="Arial" w:hAnsi="Arial" w:cs="Arial"/>
          <w:sz w:val="22"/>
          <w:szCs w:val="22"/>
        </w:rPr>
        <w:t>s</w:t>
      </w:r>
      <w:r w:rsidR="67A004F7" w:rsidRPr="1DBA7AE5">
        <w:rPr>
          <w:rFonts w:ascii="Arial" w:hAnsi="Arial" w:cs="Arial"/>
          <w:sz w:val="22"/>
          <w:szCs w:val="22"/>
        </w:rPr>
        <w:t>tructure</w:t>
      </w:r>
      <w:r w:rsidRPr="006A721D">
        <w:rPr>
          <w:rFonts w:ascii="Arial" w:hAnsi="Arial" w:cs="Arial"/>
          <w:sz w:val="22"/>
          <w:szCs w:val="22"/>
        </w:rPr>
        <w:t xml:space="preserve"> responsible for registration and authentication.</w:t>
      </w:r>
    </w:p>
    <w:p w14:paraId="2963A5D6" w14:textId="44A16B8D" w:rsidR="00B22E41" w:rsidRPr="006A721D" w:rsidRDefault="00B22E41" w:rsidP="003105F4">
      <w:pPr>
        <w:numPr>
          <w:ilvl w:val="0"/>
          <w:numId w:val="4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CDR</w:t>
      </w:r>
      <w:r w:rsidR="004B3602">
        <w:rPr>
          <w:rStyle w:val="Strong"/>
          <w:rFonts w:ascii="Arial" w:hAnsi="Arial" w:cs="Arial"/>
          <w:sz w:val="22"/>
          <w:szCs w:val="22"/>
        </w:rPr>
        <w:t xml:space="preserve"> </w:t>
      </w:r>
      <w:r w:rsidRPr="006A721D">
        <w:rPr>
          <w:rStyle w:val="Strong"/>
          <w:rFonts w:ascii="Arial" w:hAnsi="Arial" w:cs="Arial"/>
          <w:sz w:val="22"/>
          <w:szCs w:val="22"/>
        </w:rPr>
        <w:t>Processing Package</w:t>
      </w:r>
      <w:r w:rsidRPr="006A721D">
        <w:rPr>
          <w:rFonts w:ascii="Arial" w:hAnsi="Arial" w:cs="Arial"/>
          <w:sz w:val="22"/>
          <w:szCs w:val="22"/>
        </w:rPr>
        <w:t>: Contains CDR</w:t>
      </w:r>
      <w:r w:rsidR="004B3602">
        <w:rPr>
          <w:rFonts w:ascii="Arial" w:hAnsi="Arial" w:cs="Arial"/>
          <w:sz w:val="22"/>
          <w:szCs w:val="22"/>
        </w:rPr>
        <w:t xml:space="preserve"> </w:t>
      </w:r>
      <w:r w:rsidRPr="006A721D">
        <w:rPr>
          <w:rFonts w:ascii="Arial" w:hAnsi="Arial" w:cs="Arial"/>
          <w:sz w:val="22"/>
          <w:szCs w:val="22"/>
        </w:rPr>
        <w:t xml:space="preserve">Record </w:t>
      </w:r>
      <w:r w:rsidR="3E55C867" w:rsidRPr="5C7C3E51">
        <w:rPr>
          <w:rFonts w:ascii="Arial" w:hAnsi="Arial" w:cs="Arial"/>
          <w:sz w:val="22"/>
          <w:szCs w:val="22"/>
        </w:rPr>
        <w:t xml:space="preserve">structure </w:t>
      </w:r>
      <w:r w:rsidRPr="5C7C3E51">
        <w:rPr>
          <w:rFonts w:ascii="Arial" w:hAnsi="Arial" w:cs="Arial"/>
          <w:sz w:val="22"/>
          <w:szCs w:val="22"/>
        </w:rPr>
        <w:t>and</w:t>
      </w:r>
      <w:r w:rsidRPr="006A721D">
        <w:rPr>
          <w:rFonts w:ascii="Arial" w:hAnsi="Arial" w:cs="Arial"/>
          <w:sz w:val="22"/>
          <w:szCs w:val="22"/>
        </w:rPr>
        <w:t xml:space="preserve"> processing functions.</w:t>
      </w:r>
    </w:p>
    <w:p w14:paraId="6EDDBCA9" w14:textId="77777777" w:rsidR="00B22E41" w:rsidRPr="006A721D" w:rsidRDefault="00B22E41" w:rsidP="001F2C6C">
      <w:pPr>
        <w:pStyle w:val="Heading3"/>
      </w:pPr>
      <w:r w:rsidRPr="006A721D">
        <w:t>4.10.5. Data Model</w:t>
      </w:r>
    </w:p>
    <w:p w14:paraId="4B9B88E5" w14:textId="77777777" w:rsidR="00B22E41" w:rsidRPr="006A721D" w:rsidRDefault="00B22E41" w:rsidP="003105F4">
      <w:pPr>
        <w:numPr>
          <w:ilvl w:val="0"/>
          <w:numId w:val="4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Lightweight Processes</w:t>
      </w:r>
      <w:r w:rsidRPr="006A721D">
        <w:rPr>
          <w:rFonts w:ascii="Arial" w:hAnsi="Arial" w:cs="Arial"/>
          <w:sz w:val="22"/>
          <w:szCs w:val="22"/>
        </w:rPr>
        <w:t>: Each user session and CDR processing occurs in separate threads for concurrency.</w:t>
      </w:r>
    </w:p>
    <w:p w14:paraId="28DF8971" w14:textId="77777777" w:rsidR="00B22E41" w:rsidRPr="006A721D" w:rsidRDefault="00B22E41" w:rsidP="003105F4">
      <w:pPr>
        <w:numPr>
          <w:ilvl w:val="0"/>
          <w:numId w:val="4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Communication</w:t>
      </w:r>
      <w:r w:rsidRPr="006A721D">
        <w:rPr>
          <w:rFonts w:ascii="Arial" w:hAnsi="Arial" w:cs="Arial"/>
          <w:sz w:val="22"/>
          <w:szCs w:val="22"/>
        </w:rPr>
        <w:t>: Use message passing for client-server interactions.</w:t>
      </w:r>
    </w:p>
    <w:p w14:paraId="22A87C22" w14:textId="77777777" w:rsidR="00B22E41" w:rsidRPr="006A721D" w:rsidRDefault="00B22E41" w:rsidP="001F2C6C">
      <w:pPr>
        <w:pStyle w:val="Heading3"/>
      </w:pPr>
      <w:r w:rsidRPr="006A721D">
        <w:t>4.10.6. Deployment View</w:t>
      </w:r>
    </w:p>
    <w:p w14:paraId="4449F92E" w14:textId="0B3180B9" w:rsidR="00982335" w:rsidRDefault="00B22E41" w:rsidP="003105F4">
      <w:pPr>
        <w:numPr>
          <w:ilvl w:val="0"/>
          <w:numId w:val="50"/>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Physical Configuration</w:t>
      </w:r>
      <w:r w:rsidRPr="006A721D">
        <w:rPr>
          <w:rFonts w:ascii="Arial" w:hAnsi="Arial" w:cs="Arial"/>
          <w:sz w:val="22"/>
          <w:szCs w:val="22"/>
        </w:rPr>
        <w:t>: Describe server and client machines, network configurations, and their interactions.</w:t>
      </w:r>
    </w:p>
    <w:p w14:paraId="62E8A740" w14:textId="77777777" w:rsidR="005C242C" w:rsidRDefault="005C242C" w:rsidP="005C242C">
      <w:pPr>
        <w:spacing w:before="100" w:beforeAutospacing="1" w:after="100" w:afterAutospacing="1"/>
        <w:ind w:left="720"/>
        <w:jc w:val="both"/>
        <w:rPr>
          <w:rFonts w:ascii="Arial" w:hAnsi="Arial" w:cs="Arial"/>
          <w:sz w:val="22"/>
          <w:szCs w:val="22"/>
        </w:rPr>
      </w:pPr>
    </w:p>
    <w:p w14:paraId="7AE9EDEB" w14:textId="77777777" w:rsidR="0012359E" w:rsidRDefault="0012359E" w:rsidP="005C242C">
      <w:pPr>
        <w:spacing w:before="100" w:beforeAutospacing="1" w:after="100" w:afterAutospacing="1"/>
        <w:ind w:left="720"/>
        <w:jc w:val="both"/>
        <w:rPr>
          <w:rFonts w:ascii="Arial" w:hAnsi="Arial" w:cs="Arial"/>
          <w:sz w:val="22"/>
          <w:szCs w:val="22"/>
        </w:rPr>
      </w:pPr>
    </w:p>
    <w:p w14:paraId="0BE4E308" w14:textId="77777777" w:rsidR="0012359E" w:rsidRDefault="0012359E" w:rsidP="005C242C">
      <w:pPr>
        <w:spacing w:before="100" w:beforeAutospacing="1" w:after="100" w:afterAutospacing="1"/>
        <w:ind w:left="720"/>
        <w:jc w:val="both"/>
        <w:rPr>
          <w:rFonts w:ascii="Arial" w:hAnsi="Arial" w:cs="Arial"/>
          <w:sz w:val="22"/>
          <w:szCs w:val="22"/>
        </w:rPr>
      </w:pPr>
    </w:p>
    <w:p w14:paraId="17BFBD95" w14:textId="77777777" w:rsidR="0012359E" w:rsidRDefault="0012359E" w:rsidP="005C242C">
      <w:pPr>
        <w:spacing w:before="100" w:beforeAutospacing="1" w:after="100" w:afterAutospacing="1"/>
        <w:ind w:left="720"/>
        <w:jc w:val="both"/>
        <w:rPr>
          <w:rFonts w:ascii="Arial" w:hAnsi="Arial" w:cs="Arial"/>
          <w:sz w:val="22"/>
          <w:szCs w:val="22"/>
        </w:rPr>
      </w:pPr>
    </w:p>
    <w:p w14:paraId="575999B9" w14:textId="77777777" w:rsidR="0012359E" w:rsidRDefault="0012359E" w:rsidP="005C242C">
      <w:pPr>
        <w:spacing w:before="100" w:beforeAutospacing="1" w:after="100" w:afterAutospacing="1"/>
        <w:ind w:left="720"/>
        <w:jc w:val="both"/>
        <w:rPr>
          <w:rFonts w:ascii="Arial" w:hAnsi="Arial" w:cs="Arial"/>
          <w:sz w:val="22"/>
          <w:szCs w:val="22"/>
        </w:rPr>
      </w:pPr>
    </w:p>
    <w:p w14:paraId="2385069E" w14:textId="77777777" w:rsidR="0012359E" w:rsidRDefault="0012359E" w:rsidP="005C242C">
      <w:pPr>
        <w:spacing w:before="100" w:beforeAutospacing="1" w:after="100" w:afterAutospacing="1"/>
        <w:ind w:left="720"/>
        <w:jc w:val="both"/>
        <w:rPr>
          <w:rFonts w:ascii="Arial" w:hAnsi="Arial" w:cs="Arial"/>
          <w:sz w:val="22"/>
          <w:szCs w:val="22"/>
        </w:rPr>
      </w:pPr>
    </w:p>
    <w:p w14:paraId="3BE7400D" w14:textId="77777777" w:rsidR="0012359E" w:rsidRDefault="0012359E" w:rsidP="005C242C">
      <w:pPr>
        <w:spacing w:before="100" w:beforeAutospacing="1" w:after="100" w:afterAutospacing="1"/>
        <w:ind w:left="720"/>
        <w:jc w:val="both"/>
        <w:rPr>
          <w:rFonts w:ascii="Arial" w:hAnsi="Arial" w:cs="Arial"/>
          <w:sz w:val="22"/>
          <w:szCs w:val="22"/>
        </w:rPr>
      </w:pPr>
    </w:p>
    <w:p w14:paraId="033E6594" w14:textId="77777777" w:rsidR="001F0679" w:rsidRDefault="001F0679" w:rsidP="005C242C">
      <w:pPr>
        <w:spacing w:before="100" w:beforeAutospacing="1" w:after="100" w:afterAutospacing="1"/>
        <w:ind w:left="720"/>
        <w:jc w:val="both"/>
        <w:rPr>
          <w:rFonts w:ascii="Arial" w:hAnsi="Arial" w:cs="Arial"/>
          <w:sz w:val="22"/>
          <w:szCs w:val="22"/>
        </w:rPr>
      </w:pPr>
    </w:p>
    <w:p w14:paraId="6C9C1E11" w14:textId="77777777" w:rsidR="00935228" w:rsidRDefault="00935228" w:rsidP="005C242C">
      <w:pPr>
        <w:spacing w:before="100" w:beforeAutospacing="1" w:after="100" w:afterAutospacing="1"/>
        <w:ind w:left="720"/>
        <w:jc w:val="both"/>
        <w:rPr>
          <w:rFonts w:ascii="Arial" w:hAnsi="Arial" w:cs="Arial"/>
          <w:sz w:val="22"/>
          <w:szCs w:val="22"/>
        </w:rPr>
      </w:pPr>
    </w:p>
    <w:p w14:paraId="5AEAAEDD" w14:textId="77777777" w:rsidR="00935228" w:rsidRDefault="00935228" w:rsidP="005C242C">
      <w:pPr>
        <w:spacing w:before="100" w:beforeAutospacing="1" w:after="100" w:afterAutospacing="1"/>
        <w:ind w:left="720"/>
        <w:jc w:val="both"/>
        <w:rPr>
          <w:rFonts w:ascii="Arial" w:hAnsi="Arial" w:cs="Arial"/>
          <w:sz w:val="22"/>
          <w:szCs w:val="22"/>
        </w:rPr>
      </w:pPr>
    </w:p>
    <w:p w14:paraId="6AB968F8" w14:textId="77777777" w:rsidR="002E1C5F" w:rsidRPr="00025D68" w:rsidRDefault="002E1C5F" w:rsidP="005C242C">
      <w:pPr>
        <w:spacing w:before="100" w:beforeAutospacing="1" w:after="100" w:afterAutospacing="1"/>
        <w:ind w:left="720"/>
        <w:jc w:val="both"/>
        <w:rPr>
          <w:rFonts w:ascii="Arial" w:hAnsi="Arial" w:cs="Arial"/>
          <w:sz w:val="22"/>
          <w:szCs w:val="22"/>
        </w:rPr>
      </w:pPr>
    </w:p>
    <w:p w14:paraId="72E496B9" w14:textId="76D689A5" w:rsidR="00F304DA" w:rsidRDefault="005F6309" w:rsidP="00695D4D">
      <w:pPr>
        <w:pStyle w:val="Heading1"/>
        <w:numPr>
          <w:ilvl w:val="0"/>
          <w:numId w:val="32"/>
        </w:numPr>
      </w:pPr>
      <w:bookmarkStart w:id="54" w:name="_Toc207768304"/>
      <w:bookmarkStart w:id="55" w:name="_Toc368912300"/>
      <w:bookmarkEnd w:id="49"/>
      <w:bookmarkEnd w:id="50"/>
      <w:r>
        <w:lastRenderedPageBreak/>
        <w:t xml:space="preserve"> </w:t>
      </w:r>
      <w:r w:rsidR="00F304DA" w:rsidRPr="003602B9">
        <w:t>Environment Description</w:t>
      </w:r>
      <w:bookmarkStart w:id="56" w:name="_Toc207768305"/>
      <w:bookmarkEnd w:id="54"/>
      <w:bookmarkEnd w:id="55"/>
    </w:p>
    <w:p w14:paraId="46772E6B" w14:textId="20EE9C75" w:rsidR="0033685F" w:rsidRDefault="6598CA9E" w:rsidP="247DBF07">
      <w:pPr>
        <w:pStyle w:val="InfoBlue"/>
        <w:jc w:val="both"/>
        <w:rPr>
          <w:rFonts w:ascii="Arial" w:eastAsia="Arial" w:hAnsi="Arial" w:cs="Arial"/>
          <w:i w:val="0"/>
          <w:color w:val="000000" w:themeColor="text1"/>
          <w:sz w:val="22"/>
          <w:szCs w:val="22"/>
        </w:rPr>
      </w:pPr>
      <w:r w:rsidRPr="4A911738">
        <w:rPr>
          <w:rFonts w:ascii="Arial" w:eastAsia="Arial" w:hAnsi="Arial" w:cs="Arial"/>
          <w:i w:val="0"/>
          <w:color w:val="000000" w:themeColor="text1"/>
          <w:sz w:val="22"/>
          <w:szCs w:val="22"/>
        </w:rPr>
        <w:t>The system environment is designed to support the application’s diverse functionalities and user requirements effectively. This includes a robust architecture that accommodates user interactions, data processing, and integration with external systems. The environment encompasses all necessary hardware and software configurations, ensuring optimal performance, security, and scalability. Specific requirements regarding time zones, language support, user desktop and server-side configurations, deployment considerations, and integration needs are outlined to facilitate seamless operation.</w:t>
      </w:r>
    </w:p>
    <w:p w14:paraId="0459018E" w14:textId="77777777" w:rsidR="004263A8" w:rsidRPr="004263A8" w:rsidRDefault="004263A8" w:rsidP="004263A8">
      <w:pPr>
        <w:pStyle w:val="BodyText"/>
      </w:pPr>
    </w:p>
    <w:p w14:paraId="653C9869" w14:textId="53CB5D18" w:rsidR="00F304DA" w:rsidRDefault="004D538B" w:rsidP="003A3699">
      <w:pPr>
        <w:pStyle w:val="Heading2"/>
        <w:numPr>
          <w:ilvl w:val="0"/>
          <w:numId w:val="0"/>
        </w:numPr>
        <w:ind w:left="992"/>
      </w:pPr>
      <w:bookmarkStart w:id="57" w:name="_Toc368912301"/>
      <w:r>
        <w:t>5.</w:t>
      </w:r>
      <w:r w:rsidR="00695D4D">
        <w:t>1</w:t>
      </w:r>
      <w:r w:rsidR="00191591">
        <w:t xml:space="preserve">. </w:t>
      </w:r>
      <w:r w:rsidR="00F304DA" w:rsidRPr="003602B9">
        <w:t>Time Zone Support</w:t>
      </w:r>
      <w:bookmarkStart w:id="58" w:name="_Toc207768306"/>
      <w:bookmarkEnd w:id="56"/>
      <w:bookmarkEnd w:id="57"/>
    </w:p>
    <w:p w14:paraId="60AFD04E" w14:textId="39BF4F1C" w:rsidR="0033685F" w:rsidRDefault="3F883D43" w:rsidP="0033685F">
      <w:pPr>
        <w:pStyle w:val="InfoBlue"/>
        <w:jc w:val="both"/>
        <w:rPr>
          <w:rFonts w:ascii="Arial" w:eastAsia="Arial" w:hAnsi="Arial" w:cs="Arial"/>
          <w:i w:val="0"/>
          <w:color w:val="000000" w:themeColor="text1"/>
          <w:sz w:val="22"/>
          <w:szCs w:val="22"/>
        </w:rPr>
      </w:pPr>
      <w:r w:rsidRPr="176AA723">
        <w:rPr>
          <w:rFonts w:ascii="Arial" w:eastAsia="Arial" w:hAnsi="Arial" w:cs="Arial"/>
          <w:i w:val="0"/>
          <w:color w:val="000000" w:themeColor="text1"/>
          <w:sz w:val="22"/>
          <w:szCs w:val="22"/>
        </w:rPr>
        <w:t xml:space="preserve">The application provides comprehensive time zone support, enabling users to operate in various time zones such as UTC, EST, PST, and IST. The system automatically adjusts for daylight saving time where applicable, ensuring accurate timekeeping and scheduling for users across different regions. Additionally, timestamps are converted based on user preferences, allowing for consistency in data presentation and reporting. </w:t>
      </w:r>
    </w:p>
    <w:p w14:paraId="53D72A35" w14:textId="34B293B9" w:rsidR="00F304DA" w:rsidRDefault="005F6309" w:rsidP="005F6309">
      <w:pPr>
        <w:pStyle w:val="Heading2"/>
        <w:numPr>
          <w:ilvl w:val="0"/>
          <w:numId w:val="0"/>
        </w:numPr>
      </w:pPr>
      <w:bookmarkStart w:id="59" w:name="_Toc368912302"/>
      <w:r>
        <w:t xml:space="preserve">             5.</w:t>
      </w:r>
      <w:r w:rsidR="00695D4D">
        <w:t>2</w:t>
      </w:r>
      <w:r>
        <w:t xml:space="preserve">. </w:t>
      </w:r>
      <w:r w:rsidR="00F304DA" w:rsidRPr="003602B9">
        <w:t>Language Support</w:t>
      </w:r>
      <w:bookmarkStart w:id="60" w:name="_Toc207768307"/>
      <w:bookmarkEnd w:id="58"/>
      <w:bookmarkEnd w:id="59"/>
    </w:p>
    <w:p w14:paraId="007B2659" w14:textId="076D6F7A" w:rsidR="0033685F" w:rsidRPr="0033685F" w:rsidRDefault="517E5304" w:rsidP="00C26C21">
      <w:pPr>
        <w:pStyle w:val="InfoBlue"/>
        <w:jc w:val="both"/>
      </w:pPr>
      <w:r w:rsidRPr="23D8FF37">
        <w:rPr>
          <w:rFonts w:ascii="Arial" w:eastAsia="Arial" w:hAnsi="Arial" w:cs="Arial"/>
          <w:i w:val="0"/>
          <w:color w:val="000000" w:themeColor="text1"/>
          <w:sz w:val="22"/>
          <w:szCs w:val="22"/>
        </w:rPr>
        <w:t xml:space="preserve">Language support within the system includes English with the user interface and documentation localized to cater to diverse user needs. All interface elements, error messages, and help documentation are translated to ensure clarity and accessibility. </w:t>
      </w:r>
    </w:p>
    <w:p w14:paraId="0F7AD7D0" w14:textId="604F4791" w:rsidR="00F304DA" w:rsidRDefault="005F6309" w:rsidP="005F6309">
      <w:pPr>
        <w:pStyle w:val="Heading2"/>
        <w:numPr>
          <w:ilvl w:val="0"/>
          <w:numId w:val="0"/>
        </w:numPr>
        <w:ind w:left="1035"/>
      </w:pPr>
      <w:bookmarkStart w:id="61" w:name="_Toc368912303"/>
      <w:r>
        <w:t>5.</w:t>
      </w:r>
      <w:r w:rsidR="00695D4D">
        <w:t>3</w:t>
      </w:r>
      <w:r>
        <w:t xml:space="preserve">. </w:t>
      </w:r>
      <w:r w:rsidR="00F304DA" w:rsidRPr="003602B9">
        <w:t>User Desktop Requirements</w:t>
      </w:r>
      <w:bookmarkStart w:id="62" w:name="_Toc207768308"/>
      <w:bookmarkEnd w:id="60"/>
      <w:bookmarkEnd w:id="61"/>
    </w:p>
    <w:p w14:paraId="2049B196" w14:textId="77777777" w:rsidR="00303E38" w:rsidRDefault="00303E38" w:rsidP="0033685F">
      <w:pPr>
        <w:pStyle w:val="InfoBlue"/>
        <w:jc w:val="both"/>
        <w:rPr>
          <w:rFonts w:ascii="Arial" w:eastAsia="Arial" w:hAnsi="Arial" w:cs="Arial"/>
          <w:i w:val="0"/>
          <w:color w:val="000000" w:themeColor="text1"/>
          <w:sz w:val="22"/>
          <w:szCs w:val="22"/>
        </w:rPr>
      </w:pPr>
    </w:p>
    <w:p w14:paraId="76B5F1DF" w14:textId="73291F71" w:rsidR="0033685F" w:rsidRDefault="586D5782" w:rsidP="0033685F">
      <w:pPr>
        <w:pStyle w:val="InfoBlue"/>
        <w:jc w:val="both"/>
      </w:pPr>
      <w:r w:rsidRPr="0B60B74B">
        <w:rPr>
          <w:rFonts w:ascii="Arial" w:eastAsia="Arial" w:hAnsi="Arial" w:cs="Arial"/>
          <w:i w:val="0"/>
          <w:color w:val="000000" w:themeColor="text1"/>
          <w:sz w:val="22"/>
          <w:szCs w:val="22"/>
        </w:rPr>
        <w:t>Users are required to have a compatible desktop environment to access the application efficiently. Hardware requirements specify a minimum dual-core processor, 4 GB of RAM (8 GB recommended), and at least 500 MB of free disk space for installation.</w:t>
      </w:r>
      <w:r w:rsidRPr="5DDA0957">
        <w:t xml:space="preserve"> </w:t>
      </w:r>
    </w:p>
    <w:p w14:paraId="7D9E16B6" w14:textId="77777777" w:rsidR="004263A8" w:rsidRPr="004263A8" w:rsidRDefault="004263A8" w:rsidP="004263A8">
      <w:pPr>
        <w:pStyle w:val="BodyText"/>
      </w:pPr>
    </w:p>
    <w:p w14:paraId="3D0CDCE7" w14:textId="3A6B78EF" w:rsidR="00F304DA" w:rsidRDefault="00695D4D" w:rsidP="00695D4D">
      <w:pPr>
        <w:pStyle w:val="Heading2"/>
        <w:numPr>
          <w:ilvl w:val="0"/>
          <w:numId w:val="0"/>
        </w:numPr>
        <w:ind w:left="1035" w:hanging="43"/>
      </w:pPr>
      <w:bookmarkStart w:id="63" w:name="_Toc368912304"/>
      <w:r>
        <w:t xml:space="preserve">5.4. </w:t>
      </w:r>
      <w:r w:rsidR="00F304DA" w:rsidRPr="003602B9">
        <w:t>Server-Side Requirements</w:t>
      </w:r>
      <w:bookmarkStart w:id="64" w:name="_Toc207768309"/>
      <w:bookmarkEnd w:id="62"/>
      <w:bookmarkEnd w:id="63"/>
    </w:p>
    <w:p w14:paraId="01893E40" w14:textId="77777777" w:rsidR="00303E38" w:rsidRDefault="00303E38" w:rsidP="0033685F">
      <w:pPr>
        <w:pStyle w:val="InfoBlue"/>
        <w:jc w:val="both"/>
        <w:rPr>
          <w:rFonts w:ascii="Arial" w:eastAsia="Arial" w:hAnsi="Arial" w:cs="Arial"/>
          <w:i w:val="0"/>
          <w:color w:val="000000" w:themeColor="text1"/>
          <w:sz w:val="22"/>
          <w:szCs w:val="22"/>
        </w:rPr>
      </w:pPr>
    </w:p>
    <w:p w14:paraId="318366E8" w14:textId="462E83F6" w:rsidR="0033685F" w:rsidRDefault="42B3DC58" w:rsidP="0033685F">
      <w:pPr>
        <w:pStyle w:val="InfoBlue"/>
        <w:jc w:val="both"/>
      </w:pPr>
      <w:r w:rsidRPr="5AA9839B">
        <w:rPr>
          <w:rFonts w:ascii="Arial" w:eastAsia="Arial" w:hAnsi="Arial" w:cs="Arial"/>
          <w:i w:val="0"/>
          <w:color w:val="000000" w:themeColor="text1"/>
          <w:sz w:val="22"/>
          <w:szCs w:val="22"/>
        </w:rPr>
        <w:t>The server-side requirements are crucial for the application’s performance and reliability. Application servers should run on Linux (preferably Ubuntu 20.04 LTS) or Windows Server 2019, with at least 16 GB of RAM and 100 GB of disk space to support application files and logs.</w:t>
      </w:r>
      <w:r w:rsidR="0B6A6541" w:rsidRPr="554FF292">
        <w:t xml:space="preserve"> </w:t>
      </w:r>
    </w:p>
    <w:p w14:paraId="2BF961A6" w14:textId="77777777" w:rsidR="00C86DF7" w:rsidRDefault="00C86DF7" w:rsidP="00C86DF7">
      <w:pPr>
        <w:pStyle w:val="BodyText"/>
      </w:pPr>
    </w:p>
    <w:p w14:paraId="11BD430E" w14:textId="77777777" w:rsidR="006B4280" w:rsidRPr="00C86DF7" w:rsidRDefault="006B4280" w:rsidP="00C86DF7">
      <w:pPr>
        <w:pStyle w:val="BodyText"/>
      </w:pPr>
    </w:p>
    <w:p w14:paraId="1B0E25AD" w14:textId="77777777" w:rsidR="004263A8" w:rsidRPr="004263A8" w:rsidRDefault="004263A8" w:rsidP="004263A8">
      <w:pPr>
        <w:pStyle w:val="BodyText"/>
      </w:pPr>
    </w:p>
    <w:p w14:paraId="190F95B8" w14:textId="6A9502B6" w:rsidR="00F304DA" w:rsidRDefault="00695D4D" w:rsidP="00695D4D">
      <w:pPr>
        <w:pStyle w:val="Heading1"/>
        <w:numPr>
          <w:ilvl w:val="0"/>
          <w:numId w:val="0"/>
        </w:numPr>
        <w:ind w:left="504"/>
      </w:pPr>
      <w:bookmarkStart w:id="65" w:name="_Toc368912305"/>
      <w:r>
        <w:lastRenderedPageBreak/>
        <w:t xml:space="preserve">5.4.1. </w:t>
      </w:r>
      <w:r w:rsidR="00F304DA" w:rsidRPr="003602B9">
        <w:t>Deployment Considerations</w:t>
      </w:r>
      <w:bookmarkStart w:id="66" w:name="_Toc207768310"/>
      <w:bookmarkEnd w:id="64"/>
      <w:bookmarkEnd w:id="65"/>
    </w:p>
    <w:p w14:paraId="0B54FAC8" w14:textId="77777777" w:rsidR="00303E38" w:rsidRDefault="00303E38" w:rsidP="00C26C21">
      <w:pPr>
        <w:pStyle w:val="InfoBlue"/>
        <w:jc w:val="both"/>
        <w:rPr>
          <w:rFonts w:ascii="Arial" w:eastAsia="Arial" w:hAnsi="Arial" w:cs="Arial"/>
          <w:i w:val="0"/>
          <w:color w:val="000000" w:themeColor="text1"/>
          <w:sz w:val="22"/>
          <w:szCs w:val="22"/>
        </w:rPr>
      </w:pPr>
    </w:p>
    <w:p w14:paraId="05EF799B" w14:textId="0925D47A" w:rsidR="00C26C21" w:rsidRDefault="410070B7" w:rsidP="00C26C21">
      <w:pPr>
        <w:pStyle w:val="InfoBlue"/>
        <w:jc w:val="both"/>
      </w:pPr>
      <w:r w:rsidRPr="432732BF">
        <w:rPr>
          <w:rFonts w:ascii="Arial" w:eastAsia="Arial" w:hAnsi="Arial" w:cs="Arial"/>
          <w:i w:val="0"/>
          <w:color w:val="000000" w:themeColor="text1"/>
          <w:sz w:val="22"/>
          <w:szCs w:val="22"/>
        </w:rPr>
        <w:t>Deployment considerations include a structured approach to installing and configuring the application in the production environment. A detailed deployment plan should be established, covering pre-deployment testing, staging, and roll-back procedures in case of issues. It’s essential to ensure that all dependencies and integrations are correctly configured before going live. Additionally, training for users and administrators should be part of the deployment strategy to facilitate a smooth transition.</w:t>
      </w:r>
      <w:r w:rsidRPr="332B7D55">
        <w:t xml:space="preserve"> </w:t>
      </w:r>
    </w:p>
    <w:p w14:paraId="1229731C" w14:textId="77777777" w:rsidR="004263A8" w:rsidRPr="004263A8" w:rsidRDefault="004263A8" w:rsidP="004263A8">
      <w:pPr>
        <w:pStyle w:val="BodyText"/>
      </w:pPr>
    </w:p>
    <w:p w14:paraId="4F18E6E8" w14:textId="3F5B53A3" w:rsidR="00F304DA" w:rsidRDefault="00695D4D" w:rsidP="00695D4D">
      <w:pPr>
        <w:pStyle w:val="Heading1"/>
        <w:numPr>
          <w:ilvl w:val="0"/>
          <w:numId w:val="0"/>
        </w:numPr>
        <w:ind w:left="504"/>
      </w:pPr>
      <w:bookmarkStart w:id="67" w:name="_Toc368912306"/>
      <w:r>
        <w:t xml:space="preserve">5.4.2. </w:t>
      </w:r>
      <w:r w:rsidR="00F304DA" w:rsidRPr="00F304DA">
        <w:t>Application Server Disk Space</w:t>
      </w:r>
      <w:bookmarkEnd w:id="66"/>
      <w:bookmarkEnd w:id="67"/>
      <w:r w:rsidR="00F304DA" w:rsidRPr="00F304DA">
        <w:t xml:space="preserve"> </w:t>
      </w:r>
      <w:bookmarkStart w:id="68" w:name="_Toc207768311"/>
    </w:p>
    <w:p w14:paraId="76EA8584" w14:textId="77777777" w:rsidR="00303E38" w:rsidRDefault="00303E38" w:rsidP="00C26C21">
      <w:pPr>
        <w:pStyle w:val="InfoBlue"/>
        <w:jc w:val="both"/>
        <w:rPr>
          <w:rFonts w:ascii="Arial" w:eastAsia="Arial" w:hAnsi="Arial" w:cs="Arial"/>
          <w:i w:val="0"/>
          <w:color w:val="000000" w:themeColor="text1"/>
          <w:sz w:val="22"/>
          <w:szCs w:val="22"/>
        </w:rPr>
      </w:pPr>
    </w:p>
    <w:p w14:paraId="095F2395" w14:textId="56257AF2" w:rsidR="00C26C21" w:rsidRDefault="51107422" w:rsidP="00C26C21">
      <w:pPr>
        <w:pStyle w:val="InfoBlue"/>
        <w:jc w:val="both"/>
        <w:rPr>
          <w:rFonts w:ascii="Arial" w:eastAsia="Arial" w:hAnsi="Arial" w:cs="Arial"/>
          <w:i w:val="0"/>
          <w:color w:val="000000" w:themeColor="text1"/>
          <w:sz w:val="22"/>
          <w:szCs w:val="22"/>
        </w:rPr>
      </w:pPr>
      <w:r w:rsidRPr="5C979297">
        <w:rPr>
          <w:rFonts w:ascii="Arial" w:eastAsia="Arial" w:hAnsi="Arial" w:cs="Arial"/>
          <w:i w:val="0"/>
          <w:color w:val="000000" w:themeColor="text1"/>
          <w:sz w:val="22"/>
          <w:szCs w:val="22"/>
        </w:rPr>
        <w:t>The application server requires a minimum of 100 GB of disk space for the installation of application files, system logs, and temporary data. Adequate disk space must also be provisioned for future updates, caching, and potential log file growth. Utilizing SSDs is recommended to enhance read and write speeds, thereby improving overall application performance.</w:t>
      </w:r>
    </w:p>
    <w:p w14:paraId="00CF291A" w14:textId="77777777" w:rsidR="004263A8" w:rsidRPr="004263A8" w:rsidRDefault="004263A8" w:rsidP="004263A8">
      <w:pPr>
        <w:pStyle w:val="BodyText"/>
      </w:pPr>
    </w:p>
    <w:p w14:paraId="21E4C1AE" w14:textId="596B0A9C" w:rsidR="00F304DA" w:rsidRDefault="00695D4D" w:rsidP="00695D4D">
      <w:pPr>
        <w:pStyle w:val="Heading1"/>
        <w:numPr>
          <w:ilvl w:val="0"/>
          <w:numId w:val="0"/>
        </w:numPr>
        <w:ind w:left="504"/>
      </w:pPr>
      <w:bookmarkStart w:id="69" w:name="_Toc368912307"/>
      <w:r>
        <w:t xml:space="preserve">5.4.3. </w:t>
      </w:r>
      <w:r w:rsidR="00F304DA" w:rsidRPr="003602B9">
        <w:t>Database Server Disk Spac</w:t>
      </w:r>
      <w:bookmarkStart w:id="70" w:name="_Toc207768312"/>
      <w:bookmarkEnd w:id="68"/>
      <w:r w:rsidR="00F304DA">
        <w:t>e</w:t>
      </w:r>
      <w:bookmarkEnd w:id="69"/>
    </w:p>
    <w:p w14:paraId="114C81DD" w14:textId="77777777" w:rsidR="00303E38" w:rsidRDefault="00303E38" w:rsidP="00C26C21">
      <w:pPr>
        <w:pStyle w:val="InfoBlue"/>
        <w:jc w:val="both"/>
        <w:rPr>
          <w:rFonts w:ascii="Arial" w:eastAsia="Arial" w:hAnsi="Arial" w:cs="Arial"/>
          <w:i w:val="0"/>
          <w:color w:val="000000" w:themeColor="text1"/>
          <w:sz w:val="22"/>
          <w:szCs w:val="22"/>
        </w:rPr>
      </w:pPr>
    </w:p>
    <w:p w14:paraId="5FE6ECAD" w14:textId="1E111B2E" w:rsidR="00C26C21" w:rsidRDefault="6471F678" w:rsidP="00C26C21">
      <w:pPr>
        <w:pStyle w:val="InfoBlue"/>
        <w:jc w:val="both"/>
      </w:pPr>
      <w:r w:rsidRPr="5038C95B">
        <w:rPr>
          <w:rFonts w:ascii="Arial" w:eastAsia="Arial" w:hAnsi="Arial" w:cs="Arial"/>
          <w:i w:val="0"/>
          <w:color w:val="000000" w:themeColor="text1"/>
          <w:sz w:val="22"/>
          <w:szCs w:val="22"/>
        </w:rPr>
        <w:t>The database server should be provisioned with at least 500 GB of disk space to accommodate the database, backups, and transaction logs. It is advisable to use high-speed storage solutions like SSDs for the database server to ensure optimal performance, particularly for read and write operations. Regular monitoring and management of disk space usage are critical to prevent performance degradation due to insufficient storage.</w:t>
      </w:r>
      <w:r w:rsidRPr="3CE55E66">
        <w:t xml:space="preserve"> </w:t>
      </w:r>
    </w:p>
    <w:p w14:paraId="19BB42A4" w14:textId="77777777" w:rsidR="00303E38" w:rsidRPr="00303E38" w:rsidRDefault="00303E38" w:rsidP="00303E38">
      <w:pPr>
        <w:pStyle w:val="BodyText"/>
      </w:pPr>
    </w:p>
    <w:p w14:paraId="39129917" w14:textId="58FE71E7" w:rsidR="00F304DA" w:rsidRDefault="007A5DDF" w:rsidP="00695D4D">
      <w:pPr>
        <w:pStyle w:val="Heading1"/>
        <w:numPr>
          <w:ilvl w:val="0"/>
          <w:numId w:val="0"/>
        </w:numPr>
        <w:ind w:left="43" w:firstLine="677"/>
      </w:pPr>
      <w:bookmarkStart w:id="71" w:name="_Toc368912308"/>
      <w:r>
        <w:t xml:space="preserve">5.5. </w:t>
      </w:r>
      <w:r w:rsidR="00F304DA" w:rsidRPr="003602B9">
        <w:t>Integration Requirements</w:t>
      </w:r>
      <w:bookmarkStart w:id="72" w:name="_Toc207768313"/>
      <w:bookmarkEnd w:id="70"/>
      <w:bookmarkEnd w:id="71"/>
    </w:p>
    <w:p w14:paraId="32E45C40" w14:textId="77777777" w:rsidR="00303E38" w:rsidRDefault="00303E38" w:rsidP="00C26C21">
      <w:pPr>
        <w:pStyle w:val="InfoBlue"/>
        <w:jc w:val="both"/>
        <w:rPr>
          <w:rFonts w:ascii="Arial" w:eastAsia="Arial" w:hAnsi="Arial" w:cs="Arial"/>
          <w:i w:val="0"/>
          <w:color w:val="000000" w:themeColor="text1"/>
          <w:sz w:val="22"/>
          <w:szCs w:val="22"/>
        </w:rPr>
      </w:pPr>
    </w:p>
    <w:p w14:paraId="1987E4F2" w14:textId="0E2EDEAA" w:rsidR="00C26C21" w:rsidRDefault="60C59C50" w:rsidP="00C26C21">
      <w:pPr>
        <w:pStyle w:val="InfoBlue"/>
        <w:jc w:val="both"/>
        <w:rPr>
          <w:rFonts w:ascii="Arial" w:eastAsia="Arial" w:hAnsi="Arial" w:cs="Arial"/>
          <w:i w:val="0"/>
          <w:color w:val="000000" w:themeColor="text1"/>
          <w:sz w:val="22"/>
          <w:szCs w:val="22"/>
        </w:rPr>
      </w:pPr>
      <w:r w:rsidRPr="53411C8C">
        <w:rPr>
          <w:rFonts w:ascii="Arial" w:eastAsia="Arial" w:hAnsi="Arial" w:cs="Arial"/>
          <w:i w:val="0"/>
          <w:color w:val="000000" w:themeColor="text1"/>
          <w:sz w:val="22"/>
          <w:szCs w:val="22"/>
        </w:rPr>
        <w:t>Integration requirements specify the need for seamless interaction between various components within the system and external applications. The application should support RESTful APIs for efficient data exchange and communication.  Additionally, an integration layer should be implemented to handle data synchronization and ensure consistency across platforms.</w:t>
      </w:r>
    </w:p>
    <w:p w14:paraId="7218996D" w14:textId="77777777" w:rsidR="004263A8" w:rsidRDefault="004263A8" w:rsidP="004263A8">
      <w:pPr>
        <w:pStyle w:val="BodyText"/>
      </w:pPr>
    </w:p>
    <w:p w14:paraId="01DB3DCA" w14:textId="77777777" w:rsidR="005F6309" w:rsidRDefault="005F6309" w:rsidP="004263A8">
      <w:pPr>
        <w:pStyle w:val="BodyText"/>
      </w:pPr>
    </w:p>
    <w:p w14:paraId="2E1D5CA5" w14:textId="77777777" w:rsidR="003B05CA" w:rsidRDefault="003B05CA" w:rsidP="004263A8">
      <w:pPr>
        <w:pStyle w:val="BodyText"/>
      </w:pPr>
    </w:p>
    <w:p w14:paraId="066CD2C8" w14:textId="77777777" w:rsidR="007A5DDF" w:rsidRPr="004263A8" w:rsidRDefault="007A5DDF" w:rsidP="004263A8">
      <w:pPr>
        <w:pStyle w:val="BodyText"/>
      </w:pPr>
    </w:p>
    <w:p w14:paraId="0D66C65F" w14:textId="6E614375" w:rsidR="00C57D33" w:rsidRDefault="007A5DDF" w:rsidP="007A5DDF">
      <w:pPr>
        <w:pStyle w:val="Heading1"/>
        <w:numPr>
          <w:ilvl w:val="0"/>
          <w:numId w:val="0"/>
        </w:numPr>
        <w:ind w:left="504"/>
      </w:pPr>
      <w:bookmarkStart w:id="73" w:name="_Toc361155804"/>
      <w:bookmarkStart w:id="74" w:name="_Toc368912309"/>
      <w:r>
        <w:lastRenderedPageBreak/>
        <w:t xml:space="preserve">5.5.1. </w:t>
      </w:r>
      <w:r w:rsidR="00C57D33">
        <w:t>Jobs</w:t>
      </w:r>
      <w:bookmarkEnd w:id="73"/>
      <w:bookmarkEnd w:id="74"/>
    </w:p>
    <w:p w14:paraId="74EB52EB" w14:textId="77777777" w:rsidR="00303E38" w:rsidRDefault="00303E38" w:rsidP="00C26C21">
      <w:pPr>
        <w:pStyle w:val="InfoBlue"/>
        <w:jc w:val="both"/>
        <w:rPr>
          <w:rFonts w:ascii="Arial" w:hAnsi="Arial" w:cs="Arial"/>
          <w:i w:val="0"/>
          <w:color w:val="000000" w:themeColor="text1"/>
        </w:rPr>
      </w:pPr>
    </w:p>
    <w:p w14:paraId="3AD4F5AA" w14:textId="283CC986" w:rsidR="00C26C21" w:rsidRDefault="00303E38" w:rsidP="00C26C21">
      <w:pPr>
        <w:pStyle w:val="InfoBlue"/>
        <w:jc w:val="both"/>
      </w:pPr>
      <w:r>
        <w:rPr>
          <w:rFonts w:ascii="Arial" w:hAnsi="Arial" w:cs="Arial"/>
          <w:i w:val="0"/>
          <w:color w:val="000000" w:themeColor="text1"/>
        </w:rPr>
        <w:t>J</w:t>
      </w:r>
      <w:r w:rsidR="3BA515E7" w:rsidRPr="4FE226C8">
        <w:rPr>
          <w:rFonts w:ascii="Arial" w:eastAsia="Arial" w:hAnsi="Arial" w:cs="Arial"/>
          <w:i w:val="0"/>
          <w:color w:val="000000" w:themeColor="text1"/>
          <w:sz w:val="22"/>
          <w:szCs w:val="22"/>
        </w:rPr>
        <w:t>o</w:t>
      </w:r>
      <w:r w:rsidR="3BA515E7" w:rsidRPr="4C782961">
        <w:rPr>
          <w:rFonts w:ascii="Arial" w:eastAsia="Arial" w:hAnsi="Arial" w:cs="Arial"/>
          <w:i w:val="0"/>
          <w:color w:val="000000" w:themeColor="text1"/>
          <w:sz w:val="22"/>
          <w:szCs w:val="22"/>
        </w:rPr>
        <w:t>b management features are essential for the system's operational efficiency. The application must allow for the addition, modification, and deletion of scheduled jobs that handle tasks such as data processing, reporting, and maintenance. A reliable job scheduling tool, such as Cron for Linux or Task Scheduler for Windows, should be utilized to automate these processes, along with monitoring capabilities to track job status and alert administrators of any failures.</w:t>
      </w:r>
      <w:r w:rsidR="3BA515E7" w:rsidRPr="38A7BF9C">
        <w:t xml:space="preserve"> </w:t>
      </w:r>
    </w:p>
    <w:p w14:paraId="317AB177" w14:textId="77777777" w:rsidR="004263A8" w:rsidRPr="004263A8" w:rsidRDefault="004263A8" w:rsidP="004263A8">
      <w:pPr>
        <w:pStyle w:val="BodyText"/>
      </w:pPr>
    </w:p>
    <w:p w14:paraId="16E15BB8" w14:textId="1935DE48" w:rsidR="00C57D33" w:rsidRDefault="007A5DDF" w:rsidP="007A5DDF">
      <w:pPr>
        <w:pStyle w:val="Heading1"/>
        <w:numPr>
          <w:ilvl w:val="0"/>
          <w:numId w:val="0"/>
        </w:numPr>
        <w:ind w:left="504"/>
      </w:pPr>
      <w:bookmarkStart w:id="75" w:name="_Toc361155805"/>
      <w:bookmarkStart w:id="76" w:name="_Toc368912310"/>
      <w:r>
        <w:t xml:space="preserve">5.5.2. </w:t>
      </w:r>
      <w:r w:rsidR="00C57D33">
        <w:t>Network</w:t>
      </w:r>
      <w:bookmarkEnd w:id="75"/>
      <w:bookmarkEnd w:id="76"/>
      <w:r w:rsidR="00C57D33">
        <w:t xml:space="preserve"> </w:t>
      </w:r>
    </w:p>
    <w:p w14:paraId="062CF35E" w14:textId="77777777" w:rsidR="00303E38" w:rsidRDefault="00303E38" w:rsidP="00C26C21">
      <w:pPr>
        <w:pStyle w:val="InfoBlue"/>
        <w:jc w:val="both"/>
        <w:rPr>
          <w:rFonts w:ascii="Arial" w:eastAsia="Arial" w:hAnsi="Arial" w:cs="Arial"/>
          <w:i w:val="0"/>
          <w:color w:val="000000" w:themeColor="text1"/>
          <w:sz w:val="22"/>
          <w:szCs w:val="22"/>
        </w:rPr>
      </w:pPr>
    </w:p>
    <w:p w14:paraId="5E8856F7" w14:textId="75061A54" w:rsidR="00C26C21" w:rsidRPr="00C26C21" w:rsidRDefault="0B42870C" w:rsidP="00C26C21">
      <w:pPr>
        <w:pStyle w:val="InfoBlue"/>
        <w:jc w:val="both"/>
        <w:rPr>
          <w:rFonts w:ascii="Arial" w:hAnsi="Arial" w:cs="Arial"/>
        </w:rPr>
      </w:pPr>
      <w:r w:rsidRPr="4D7AA6E6">
        <w:rPr>
          <w:rFonts w:ascii="Arial" w:eastAsia="Arial" w:hAnsi="Arial" w:cs="Arial"/>
          <w:i w:val="0"/>
          <w:color w:val="000000" w:themeColor="text1"/>
          <w:sz w:val="22"/>
          <w:szCs w:val="22"/>
        </w:rPr>
        <w:t>Network requirements include a minimum bandwidth of 100 Mbps to ensure optimal performance and responsiveness of the application. The network must be configured to support both IPv4 and IPv6 protocols, with proper firewall settings to allow necessary traffic. Load balancing solutions should be implemented to distribute incoming requests across multiple servers, enhancing scalability and reliability. Additionally, VPN support should be available for secure remote access to the system.</w:t>
      </w:r>
      <w:r w:rsidRPr="0870163F">
        <w:t xml:space="preserve"> </w:t>
      </w:r>
    </w:p>
    <w:p w14:paraId="2F7D399E" w14:textId="442A3CA7" w:rsidR="00C57D33" w:rsidRDefault="007A5DDF" w:rsidP="007A5DDF">
      <w:pPr>
        <w:pStyle w:val="Heading1"/>
        <w:numPr>
          <w:ilvl w:val="0"/>
          <w:numId w:val="0"/>
        </w:numPr>
        <w:ind w:left="504"/>
      </w:pPr>
      <w:bookmarkStart w:id="77" w:name="_Toc361155806"/>
      <w:bookmarkStart w:id="78" w:name="_Toc368912311"/>
      <w:r>
        <w:t>5.</w:t>
      </w:r>
      <w:r w:rsidR="00655073">
        <w:t>6.</w:t>
      </w:r>
      <w:r>
        <w:t xml:space="preserve"> </w:t>
      </w:r>
      <w:r w:rsidR="00C57D33">
        <w:t>Others</w:t>
      </w:r>
      <w:bookmarkEnd w:id="77"/>
      <w:bookmarkEnd w:id="78"/>
    </w:p>
    <w:p w14:paraId="438A1A3F" w14:textId="77777777" w:rsidR="00303E38" w:rsidRDefault="00303E38" w:rsidP="00C26C21">
      <w:pPr>
        <w:pStyle w:val="InfoBlue"/>
        <w:jc w:val="both"/>
        <w:rPr>
          <w:rFonts w:ascii="Arial" w:eastAsia="Arial" w:hAnsi="Arial" w:cs="Arial"/>
          <w:i w:val="0"/>
          <w:color w:val="000000" w:themeColor="text1"/>
          <w:sz w:val="22"/>
          <w:szCs w:val="22"/>
        </w:rPr>
      </w:pPr>
    </w:p>
    <w:p w14:paraId="72182DD9" w14:textId="38125DD0" w:rsidR="00C26C21" w:rsidRPr="00C26C21" w:rsidRDefault="760F26C3" w:rsidP="00C26C21">
      <w:pPr>
        <w:pStyle w:val="InfoBlue"/>
        <w:jc w:val="both"/>
        <w:rPr>
          <w:rFonts w:ascii="Arial" w:hAnsi="Arial" w:cs="Arial"/>
        </w:rPr>
      </w:pPr>
      <w:r w:rsidRPr="79B44820">
        <w:rPr>
          <w:rFonts w:ascii="Arial" w:eastAsia="Arial" w:hAnsi="Arial" w:cs="Arial"/>
          <w:i w:val="0"/>
          <w:color w:val="000000" w:themeColor="text1"/>
          <w:sz w:val="22"/>
          <w:szCs w:val="22"/>
        </w:rPr>
        <w:t>Additional considerations may include specific compliance requirements relevant to the system's operation, or other industry standards. Security protocols must be established to protect sensitive data during transmission and storage, incorporating encryption and regular audits to ensure compliance and mitigate risks.</w:t>
      </w:r>
    </w:p>
    <w:p w14:paraId="24A3DAAA" w14:textId="6F4069A5" w:rsidR="00C57D33" w:rsidRDefault="5A3D42EF" w:rsidP="63833F58">
      <w:pPr>
        <w:pStyle w:val="Heading2"/>
        <w:numPr>
          <w:ilvl w:val="0"/>
          <w:numId w:val="0"/>
        </w:numPr>
      </w:pPr>
      <w:bookmarkStart w:id="79" w:name="_Toc361155807"/>
      <w:bookmarkStart w:id="80" w:name="_Toc368912312"/>
      <w:r>
        <w:t xml:space="preserve">       </w:t>
      </w:r>
      <w:r w:rsidR="007A5DDF">
        <w:t>5.</w:t>
      </w:r>
      <w:r w:rsidR="00655073">
        <w:t>6.1.</w:t>
      </w:r>
      <w:r w:rsidR="007A5DDF">
        <w:t xml:space="preserve"> </w:t>
      </w:r>
      <w:r w:rsidR="00C57D33">
        <w:t>Configuration</w:t>
      </w:r>
      <w:bookmarkEnd w:id="79"/>
      <w:bookmarkEnd w:id="80"/>
    </w:p>
    <w:p w14:paraId="22235129" w14:textId="77777777" w:rsidR="00303E38" w:rsidRDefault="00303E38" w:rsidP="004A27EA">
      <w:pPr>
        <w:pStyle w:val="InfoBlue"/>
        <w:jc w:val="both"/>
        <w:rPr>
          <w:rFonts w:ascii="Arial" w:eastAsia="Arial" w:hAnsi="Arial" w:cs="Arial"/>
          <w:i w:val="0"/>
          <w:color w:val="000000" w:themeColor="text1"/>
          <w:sz w:val="22"/>
          <w:szCs w:val="22"/>
        </w:rPr>
      </w:pPr>
    </w:p>
    <w:p w14:paraId="3D0876E9" w14:textId="241DB130" w:rsidR="004A27EA" w:rsidRPr="004A27EA" w:rsidRDefault="3512BB82" w:rsidP="004A27EA">
      <w:pPr>
        <w:pStyle w:val="InfoBlue"/>
        <w:jc w:val="both"/>
      </w:pPr>
      <w:r w:rsidRPr="06202989">
        <w:rPr>
          <w:rFonts w:ascii="Arial" w:eastAsia="Arial" w:hAnsi="Arial" w:cs="Arial"/>
          <w:i w:val="0"/>
          <w:color w:val="000000" w:themeColor="text1"/>
          <w:sz w:val="22"/>
          <w:szCs w:val="22"/>
        </w:rPr>
        <w:t>Configuration requirements provide detailed guidelines for setting up the operating system, database, and network components. These requirements ensure that the environment is optimized for performance, security, and reliability. Each component should be configured to meet the minimum specifications and best practices to facilitate efficient operation of the application.</w:t>
      </w:r>
    </w:p>
    <w:p w14:paraId="08C6A99B" w14:textId="17AA0A1C" w:rsidR="00C57D33" w:rsidRDefault="00655073" w:rsidP="00655073">
      <w:pPr>
        <w:pStyle w:val="Heading1"/>
        <w:numPr>
          <w:ilvl w:val="0"/>
          <w:numId w:val="0"/>
        </w:numPr>
        <w:ind w:left="504"/>
      </w:pPr>
      <w:bookmarkStart w:id="81" w:name="_Toc361155808"/>
      <w:bookmarkStart w:id="82" w:name="_Toc368912313"/>
      <w:r>
        <w:t xml:space="preserve">5.7. </w:t>
      </w:r>
      <w:r w:rsidR="00C57D33">
        <w:t>Operating System</w:t>
      </w:r>
      <w:bookmarkEnd w:id="81"/>
      <w:bookmarkEnd w:id="82"/>
    </w:p>
    <w:p w14:paraId="0F98FC03" w14:textId="77777777" w:rsidR="00303E38" w:rsidRDefault="00303E38" w:rsidP="004A27EA">
      <w:pPr>
        <w:pStyle w:val="InfoBlue"/>
        <w:jc w:val="both"/>
        <w:rPr>
          <w:rFonts w:ascii="Arial" w:eastAsia="Arial" w:hAnsi="Arial" w:cs="Arial"/>
          <w:i w:val="0"/>
          <w:color w:val="000000" w:themeColor="text1"/>
          <w:sz w:val="22"/>
          <w:szCs w:val="22"/>
        </w:rPr>
      </w:pPr>
    </w:p>
    <w:p w14:paraId="4865546F" w14:textId="2B9D36DF" w:rsidR="004A27EA" w:rsidRPr="004A27EA" w:rsidRDefault="7C345583" w:rsidP="004A27EA">
      <w:pPr>
        <w:pStyle w:val="InfoBlue"/>
        <w:jc w:val="both"/>
        <w:rPr>
          <w:rFonts w:ascii="Arial" w:eastAsia="Arial" w:hAnsi="Arial" w:cs="Arial"/>
          <w:i w:val="0"/>
          <w:color w:val="000000" w:themeColor="text1"/>
          <w:sz w:val="22"/>
          <w:szCs w:val="22"/>
        </w:rPr>
      </w:pPr>
      <w:r w:rsidRPr="4D42F806">
        <w:rPr>
          <w:rFonts w:ascii="Arial" w:eastAsia="Arial" w:hAnsi="Arial" w:cs="Arial"/>
          <w:i w:val="0"/>
          <w:color w:val="000000" w:themeColor="text1"/>
          <w:sz w:val="22"/>
          <w:szCs w:val="22"/>
        </w:rPr>
        <w:t>The operating system requirements specify a minimum of 16 GB of RAM and a quad-core processor for optimal performance. Supported operating systems include Linux or Windows Server 2019. Additionally, the system should have a minimum of 100 GB of free disk space for installation and future updates, ensuring that all components run smoothly.</w:t>
      </w:r>
    </w:p>
    <w:p w14:paraId="7264F7D8" w14:textId="4428AC85" w:rsidR="00C57D33" w:rsidRDefault="3DB6DE32" w:rsidP="202A4CA7">
      <w:pPr>
        <w:pStyle w:val="Heading1"/>
        <w:numPr>
          <w:ilvl w:val="0"/>
          <w:numId w:val="0"/>
        </w:numPr>
      </w:pPr>
      <w:bookmarkStart w:id="83" w:name="_Toc361155809"/>
      <w:bookmarkStart w:id="84" w:name="_Toc368912314"/>
      <w:r>
        <w:lastRenderedPageBreak/>
        <w:t xml:space="preserve">       </w:t>
      </w:r>
      <w:r w:rsidR="00655073">
        <w:t xml:space="preserve">5.8. </w:t>
      </w:r>
      <w:r w:rsidR="00C57D33">
        <w:t>Database</w:t>
      </w:r>
      <w:bookmarkEnd w:id="83"/>
      <w:bookmarkEnd w:id="84"/>
    </w:p>
    <w:p w14:paraId="26850B49" w14:textId="08BCB747" w:rsidR="004A27EA" w:rsidRPr="004A27EA" w:rsidRDefault="6C205BD7" w:rsidP="004A27EA">
      <w:pPr>
        <w:pStyle w:val="InfoBlue"/>
        <w:jc w:val="both"/>
        <w:rPr>
          <w:rFonts w:ascii="Arial" w:eastAsia="Arial" w:hAnsi="Arial" w:cs="Arial"/>
          <w:i w:val="0"/>
          <w:color w:val="000000" w:themeColor="text1"/>
          <w:sz w:val="22"/>
          <w:szCs w:val="22"/>
        </w:rPr>
      </w:pPr>
      <w:r w:rsidRPr="6BFE9271">
        <w:rPr>
          <w:rFonts w:ascii="Arial" w:eastAsia="Arial" w:hAnsi="Arial" w:cs="Arial"/>
          <w:i w:val="0"/>
          <w:color w:val="000000" w:themeColor="text1"/>
          <w:sz w:val="22"/>
          <w:szCs w:val="22"/>
        </w:rPr>
        <w:t>Performance settings should be optimized, including adjustments to connection limits and caching parameters, to ensure efficient data processing and retrieval.</w:t>
      </w:r>
    </w:p>
    <w:p w14:paraId="590EC60F" w14:textId="54C82863" w:rsidR="00C57D33" w:rsidRDefault="00655073" w:rsidP="00655073">
      <w:pPr>
        <w:pStyle w:val="Heading1"/>
        <w:numPr>
          <w:ilvl w:val="0"/>
          <w:numId w:val="0"/>
        </w:numPr>
        <w:ind w:left="504"/>
      </w:pPr>
      <w:bookmarkStart w:id="85" w:name="_Toc361155810"/>
      <w:bookmarkStart w:id="86" w:name="_Toc368912315"/>
      <w:r>
        <w:t>5.</w:t>
      </w:r>
      <w:r w:rsidR="00542AC5">
        <w:t xml:space="preserve">8.1. </w:t>
      </w:r>
      <w:r w:rsidR="00C57D33">
        <w:t>Network</w:t>
      </w:r>
      <w:bookmarkEnd w:id="85"/>
      <w:bookmarkEnd w:id="86"/>
      <w:r w:rsidR="00C57D33">
        <w:t xml:space="preserve"> </w:t>
      </w:r>
    </w:p>
    <w:p w14:paraId="7D300881" w14:textId="77777777" w:rsidR="00303E38" w:rsidRDefault="00303E38" w:rsidP="004A27EA">
      <w:pPr>
        <w:pStyle w:val="InfoBlue"/>
        <w:jc w:val="both"/>
        <w:rPr>
          <w:rFonts w:ascii="Arial" w:eastAsia="Arial" w:hAnsi="Arial" w:cs="Arial"/>
          <w:i w:val="0"/>
          <w:color w:val="000000" w:themeColor="text1"/>
          <w:sz w:val="22"/>
          <w:szCs w:val="22"/>
        </w:rPr>
      </w:pPr>
    </w:p>
    <w:p w14:paraId="26D125C9" w14:textId="1637FEA0" w:rsidR="004A27EA" w:rsidRPr="004A27EA" w:rsidRDefault="4066B3B3" w:rsidP="004A27EA">
      <w:pPr>
        <w:pStyle w:val="InfoBlue"/>
        <w:jc w:val="both"/>
        <w:rPr>
          <w:rFonts w:ascii="Arial" w:hAnsi="Arial" w:cs="Arial"/>
        </w:rPr>
      </w:pPr>
      <w:r w:rsidRPr="1F453AD0">
        <w:rPr>
          <w:rFonts w:ascii="Arial" w:eastAsia="Arial" w:hAnsi="Arial" w:cs="Arial"/>
          <w:i w:val="0"/>
          <w:color w:val="000000" w:themeColor="text1"/>
          <w:sz w:val="22"/>
          <w:szCs w:val="22"/>
        </w:rPr>
        <w:t>Network configuration requirements encompass all components necessary for a secure and efficient network setup. This includes routers, switches, and firewalls configured to facilitate secure data flow and communication between servers and clients. Proper configuration ensures high availability, redundancy, and protection against unauthorized access, contributing to the overall stability of the system.</w:t>
      </w:r>
      <w:r w:rsidRPr="3D04366B">
        <w:t xml:space="preserve"> </w:t>
      </w:r>
    </w:p>
    <w:p w14:paraId="40A35EEB" w14:textId="213FF18D" w:rsidR="00C57D33" w:rsidRDefault="00542AC5" w:rsidP="00542AC5">
      <w:pPr>
        <w:pStyle w:val="Heading1"/>
        <w:numPr>
          <w:ilvl w:val="0"/>
          <w:numId w:val="0"/>
        </w:numPr>
        <w:ind w:left="504"/>
      </w:pPr>
      <w:bookmarkStart w:id="87" w:name="_Toc361155811"/>
      <w:bookmarkStart w:id="88" w:name="_Toc368912316"/>
      <w:r>
        <w:t xml:space="preserve">5.8.2. </w:t>
      </w:r>
      <w:r w:rsidR="00C57D33">
        <w:t>Desktop</w:t>
      </w:r>
      <w:bookmarkEnd w:id="87"/>
      <w:bookmarkEnd w:id="88"/>
    </w:p>
    <w:p w14:paraId="77F6EA5B" w14:textId="77777777" w:rsidR="00303E38" w:rsidRDefault="00303E38" w:rsidP="004A27EA">
      <w:pPr>
        <w:pStyle w:val="InfoBlue"/>
        <w:jc w:val="both"/>
        <w:rPr>
          <w:rFonts w:ascii="Arial" w:eastAsia="Arial" w:hAnsi="Arial" w:cs="Arial"/>
          <w:i w:val="0"/>
          <w:color w:val="000000" w:themeColor="text1"/>
          <w:sz w:val="22"/>
          <w:szCs w:val="22"/>
        </w:rPr>
      </w:pPr>
    </w:p>
    <w:p w14:paraId="37767059" w14:textId="30B304F2" w:rsidR="00303E38" w:rsidRDefault="539565F7" w:rsidP="00D33B84">
      <w:pPr>
        <w:pStyle w:val="InfoBlue"/>
        <w:jc w:val="both"/>
        <w:rPr>
          <w:rFonts w:ascii="Arial" w:eastAsia="Arial" w:hAnsi="Arial" w:cs="Arial"/>
          <w:i w:val="0"/>
          <w:color w:val="000000" w:themeColor="text1"/>
          <w:sz w:val="22"/>
          <w:szCs w:val="22"/>
        </w:rPr>
      </w:pPr>
      <w:r w:rsidRPr="22793EC6">
        <w:rPr>
          <w:rFonts w:ascii="Arial" w:eastAsia="Arial" w:hAnsi="Arial" w:cs="Arial"/>
          <w:i w:val="0"/>
          <w:color w:val="000000" w:themeColor="text1"/>
          <w:sz w:val="22"/>
          <w:szCs w:val="22"/>
        </w:rPr>
        <w:t>Desktop configuration requirements outline the necessary application software and hardware needed for users to interact with the system effectively. Users should have access to the latest web browsers</w:t>
      </w:r>
      <w:r w:rsidRPr="01136392">
        <w:rPr>
          <w:rFonts w:ascii="Arial" w:eastAsia="Arial" w:hAnsi="Arial" w:cs="Arial"/>
          <w:i w:val="0"/>
          <w:color w:val="000000" w:themeColor="text1"/>
          <w:sz w:val="22"/>
          <w:szCs w:val="22"/>
        </w:rPr>
        <w:t>.</w:t>
      </w:r>
      <w:r w:rsidRPr="22793EC6">
        <w:rPr>
          <w:rFonts w:ascii="Arial" w:eastAsia="Arial" w:hAnsi="Arial" w:cs="Arial"/>
          <w:i w:val="0"/>
          <w:color w:val="000000" w:themeColor="text1"/>
          <w:sz w:val="22"/>
          <w:szCs w:val="22"/>
        </w:rPr>
        <w:t xml:space="preserve"> Standard peripherals, such as monitors with a minimum resolution of 1920x1080, should also be specified to enhance the user experience.</w:t>
      </w:r>
    </w:p>
    <w:p w14:paraId="680E6A41" w14:textId="77777777" w:rsidR="0012359E" w:rsidRDefault="0012359E" w:rsidP="0012359E">
      <w:pPr>
        <w:pStyle w:val="BodyText"/>
      </w:pPr>
    </w:p>
    <w:p w14:paraId="3A9545B6" w14:textId="77777777" w:rsidR="0012359E" w:rsidRDefault="0012359E" w:rsidP="0012359E">
      <w:pPr>
        <w:pStyle w:val="BodyText"/>
      </w:pPr>
    </w:p>
    <w:p w14:paraId="240BE5DD" w14:textId="77777777" w:rsidR="0012359E" w:rsidRDefault="0012359E" w:rsidP="0012359E">
      <w:pPr>
        <w:pStyle w:val="BodyText"/>
      </w:pPr>
    </w:p>
    <w:p w14:paraId="11742F24" w14:textId="77777777" w:rsidR="003B05CA" w:rsidRDefault="003B05CA" w:rsidP="0012359E">
      <w:pPr>
        <w:pStyle w:val="BodyText"/>
      </w:pPr>
    </w:p>
    <w:p w14:paraId="2F0517AB" w14:textId="77777777" w:rsidR="003B05CA" w:rsidRDefault="003B05CA" w:rsidP="0012359E">
      <w:pPr>
        <w:pStyle w:val="BodyText"/>
      </w:pPr>
    </w:p>
    <w:p w14:paraId="03A2F87A" w14:textId="77777777" w:rsidR="003B05CA" w:rsidRDefault="003B05CA" w:rsidP="0012359E">
      <w:pPr>
        <w:pStyle w:val="BodyText"/>
      </w:pPr>
    </w:p>
    <w:p w14:paraId="3FDB6BE4" w14:textId="77777777" w:rsidR="003B05CA" w:rsidRDefault="003B05CA" w:rsidP="0012359E">
      <w:pPr>
        <w:pStyle w:val="BodyText"/>
      </w:pPr>
    </w:p>
    <w:p w14:paraId="6927CAAD" w14:textId="77777777" w:rsidR="003B05CA" w:rsidRDefault="003B05CA" w:rsidP="0012359E">
      <w:pPr>
        <w:pStyle w:val="BodyText"/>
      </w:pPr>
    </w:p>
    <w:p w14:paraId="60C430D0" w14:textId="77777777" w:rsidR="003B05CA" w:rsidRDefault="003B05CA" w:rsidP="0012359E">
      <w:pPr>
        <w:pStyle w:val="BodyText"/>
      </w:pPr>
    </w:p>
    <w:p w14:paraId="283FD4D4" w14:textId="77777777" w:rsidR="003B05CA" w:rsidRDefault="003B05CA" w:rsidP="0012359E">
      <w:pPr>
        <w:pStyle w:val="BodyText"/>
      </w:pPr>
    </w:p>
    <w:p w14:paraId="7BF7A594" w14:textId="77777777" w:rsidR="003B05CA" w:rsidRDefault="003B05CA" w:rsidP="0012359E">
      <w:pPr>
        <w:pStyle w:val="BodyText"/>
      </w:pPr>
    </w:p>
    <w:p w14:paraId="720EC2B0" w14:textId="77777777" w:rsidR="003B05CA" w:rsidRDefault="003B05CA" w:rsidP="0012359E">
      <w:pPr>
        <w:pStyle w:val="BodyText"/>
      </w:pPr>
    </w:p>
    <w:p w14:paraId="7E4E6CD4" w14:textId="77777777" w:rsidR="003B05CA" w:rsidRDefault="003B05CA" w:rsidP="0012359E">
      <w:pPr>
        <w:pStyle w:val="BodyText"/>
      </w:pPr>
    </w:p>
    <w:p w14:paraId="44A935E2" w14:textId="77777777" w:rsidR="003B05CA" w:rsidRDefault="003B05CA" w:rsidP="0012359E">
      <w:pPr>
        <w:pStyle w:val="BodyText"/>
      </w:pPr>
    </w:p>
    <w:p w14:paraId="480D4138" w14:textId="77777777" w:rsidR="003B05CA" w:rsidRDefault="003B05CA" w:rsidP="0012359E">
      <w:pPr>
        <w:pStyle w:val="BodyText"/>
      </w:pPr>
    </w:p>
    <w:p w14:paraId="70FA678C" w14:textId="77777777" w:rsidR="003B05CA" w:rsidRDefault="003B05CA" w:rsidP="0012359E">
      <w:pPr>
        <w:pStyle w:val="BodyText"/>
      </w:pPr>
    </w:p>
    <w:p w14:paraId="6DCAE012" w14:textId="77777777" w:rsidR="003B05CA" w:rsidRDefault="003B05CA" w:rsidP="0012359E">
      <w:pPr>
        <w:pStyle w:val="BodyText"/>
      </w:pPr>
    </w:p>
    <w:p w14:paraId="4BE68D3C" w14:textId="6A40521F" w:rsidR="79831575" w:rsidRDefault="79831575" w:rsidP="79831575">
      <w:pPr>
        <w:pStyle w:val="BodyText"/>
      </w:pPr>
    </w:p>
    <w:p w14:paraId="660E0AF8" w14:textId="7988F2A8" w:rsidR="79831575" w:rsidRDefault="79831575" w:rsidP="79831575">
      <w:pPr>
        <w:pStyle w:val="BodyText"/>
      </w:pPr>
    </w:p>
    <w:p w14:paraId="7A8794D1" w14:textId="1E5BA3D5" w:rsidR="79831575" w:rsidRDefault="79831575" w:rsidP="79831575">
      <w:pPr>
        <w:pStyle w:val="BodyText"/>
      </w:pPr>
    </w:p>
    <w:p w14:paraId="72205492" w14:textId="46B6A35A" w:rsidR="79831575" w:rsidRDefault="79831575" w:rsidP="79831575">
      <w:pPr>
        <w:pStyle w:val="BodyText"/>
      </w:pPr>
    </w:p>
    <w:p w14:paraId="664F7618" w14:textId="655E784B" w:rsidR="79831575" w:rsidRDefault="79831575" w:rsidP="79831575">
      <w:pPr>
        <w:pStyle w:val="BodyText"/>
      </w:pPr>
    </w:p>
    <w:p w14:paraId="5E3C6819" w14:textId="604E9FFF" w:rsidR="79831575" w:rsidRDefault="79831575" w:rsidP="79831575">
      <w:pPr>
        <w:pStyle w:val="BodyText"/>
      </w:pPr>
    </w:p>
    <w:p w14:paraId="04C989C3" w14:textId="0C7C7D41" w:rsidR="79831575" w:rsidRDefault="79831575" w:rsidP="79831575">
      <w:pPr>
        <w:pStyle w:val="BodyText"/>
      </w:pPr>
    </w:p>
    <w:p w14:paraId="1FC2A0EB" w14:textId="175CF23C" w:rsidR="79831575" w:rsidRDefault="79831575" w:rsidP="79831575">
      <w:pPr>
        <w:pStyle w:val="BodyText"/>
      </w:pPr>
    </w:p>
    <w:p w14:paraId="673F851E" w14:textId="5F923B13" w:rsidR="79831575" w:rsidRDefault="79831575" w:rsidP="79831575">
      <w:pPr>
        <w:pStyle w:val="BodyText"/>
      </w:pPr>
    </w:p>
    <w:p w14:paraId="0E0097EA" w14:textId="77777777" w:rsidR="0012359E" w:rsidRPr="0012359E" w:rsidRDefault="0012359E" w:rsidP="0012359E">
      <w:pPr>
        <w:pStyle w:val="BodyText"/>
      </w:pPr>
    </w:p>
    <w:p w14:paraId="61967A87" w14:textId="474299D7" w:rsidR="002E66F4" w:rsidRPr="002E66F4" w:rsidRDefault="00E120EC" w:rsidP="00154FA4">
      <w:pPr>
        <w:pStyle w:val="Heading1"/>
        <w:numPr>
          <w:ilvl w:val="1"/>
          <w:numId w:val="50"/>
        </w:numPr>
        <w:rPr>
          <w:rFonts w:eastAsia="Arial"/>
          <w:color w:val="000000" w:themeColor="text1"/>
          <w:sz w:val="20"/>
          <w:szCs w:val="20"/>
          <w:u w:val="single"/>
        </w:rPr>
      </w:pPr>
      <w:bookmarkStart w:id="89" w:name="_Toc368912317"/>
      <w:r>
        <w:t>References</w:t>
      </w:r>
      <w:bookmarkEnd w:id="89"/>
      <w:r w:rsidR="002E66F4">
        <w:tab/>
      </w:r>
    </w:p>
    <w:tbl>
      <w:tblPr>
        <w:tblW w:w="0" w:type="auto"/>
        <w:tblLayout w:type="fixed"/>
        <w:tblLook w:val="06A0" w:firstRow="1" w:lastRow="0" w:firstColumn="1" w:lastColumn="0" w:noHBand="1" w:noVBand="1"/>
      </w:tblPr>
      <w:tblGrid>
        <w:gridCol w:w="8640"/>
      </w:tblGrid>
      <w:tr w:rsidR="64EBE7FA" w14:paraId="1FB6B522"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14EDC488" w14:textId="7B4BFD60" w:rsidR="64EBE7FA" w:rsidRDefault="00C738CD" w:rsidP="00875144">
            <w:pPr>
              <w:pStyle w:val="ListParagraph"/>
              <w:numPr>
                <w:ilvl w:val="0"/>
                <w:numId w:val="20"/>
              </w:numPr>
              <w:rPr>
                <w:color w:val="000000" w:themeColor="text1"/>
              </w:rPr>
            </w:pPr>
            <w:hyperlink r:id="rId22">
              <w:r w:rsidR="64EBE7FA" w:rsidRPr="02BFC618">
                <w:rPr>
                  <w:rStyle w:val="Hyperlink"/>
                  <w:rFonts w:ascii="Arial" w:eastAsia="Arial" w:hAnsi="Arial" w:cs="Arial"/>
                  <w:color w:val="000000" w:themeColor="text1"/>
                </w:rPr>
                <w:t>https://docstore.mik.ua/univercd/cc/td/doc/product/wanbu/das/das_1_4/das14/das14apd.htm</w:t>
              </w:r>
            </w:hyperlink>
          </w:p>
        </w:tc>
      </w:tr>
      <w:tr w:rsidR="64EBE7FA" w14:paraId="20AACF0A"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0903B9B" w14:textId="4FFDDDFC" w:rsidR="64EBE7FA" w:rsidRDefault="00C738CD" w:rsidP="00875144">
            <w:pPr>
              <w:pStyle w:val="ListParagraph"/>
              <w:numPr>
                <w:ilvl w:val="0"/>
                <w:numId w:val="20"/>
              </w:numPr>
              <w:rPr>
                <w:color w:val="000000" w:themeColor="text1"/>
              </w:rPr>
            </w:pPr>
            <w:hyperlink r:id="rId23">
              <w:r w:rsidR="64EBE7FA" w:rsidRPr="02BFC618">
                <w:rPr>
                  <w:rStyle w:val="Hyperlink"/>
                  <w:rFonts w:ascii="Arial" w:eastAsia="Arial" w:hAnsi="Arial" w:cs="Arial"/>
                  <w:color w:val="000000" w:themeColor="text1"/>
                </w:rPr>
                <w:t>https://www.gl.com/Presentations/Call-Data-Records-Presentation.pdf</w:t>
              </w:r>
            </w:hyperlink>
          </w:p>
        </w:tc>
      </w:tr>
      <w:tr w:rsidR="64EBE7FA" w14:paraId="5DEDFBC6" w14:textId="77777777" w:rsidTr="64EBE7FA">
        <w:trPr>
          <w:trHeight w:val="285"/>
        </w:trPr>
        <w:tc>
          <w:tcPr>
            <w:tcW w:w="8640" w:type="dxa"/>
            <w:tcBorders>
              <w:top w:val="nil"/>
              <w:left w:val="nil"/>
              <w:bottom w:val="nil"/>
              <w:right w:val="nil"/>
            </w:tcBorders>
            <w:tcMar>
              <w:top w:w="15" w:type="dxa"/>
              <w:left w:w="15" w:type="dxa"/>
              <w:right w:w="15" w:type="dxa"/>
            </w:tcMar>
            <w:vAlign w:val="center"/>
          </w:tcPr>
          <w:p w14:paraId="7B783910" w14:textId="63BB05D8" w:rsidR="64EBE7FA" w:rsidRDefault="00C738CD" w:rsidP="00875144">
            <w:pPr>
              <w:pStyle w:val="ListParagraph"/>
              <w:numPr>
                <w:ilvl w:val="0"/>
                <w:numId w:val="20"/>
              </w:numPr>
              <w:rPr>
                <w:color w:val="000000" w:themeColor="text1"/>
              </w:rPr>
            </w:pPr>
            <w:hyperlink r:id="rId24">
              <w:r w:rsidR="64EBE7FA" w:rsidRPr="02BFC618">
                <w:rPr>
                  <w:rStyle w:val="Hyperlink"/>
                  <w:rFonts w:ascii="Calibri" w:eastAsia="Calibri" w:hAnsi="Calibri" w:cs="Calibri"/>
                  <w:color w:val="000000" w:themeColor="text1"/>
                  <w:sz w:val="22"/>
                  <w:szCs w:val="22"/>
                </w:rPr>
                <w:t>https://en.wikipedia.org/wiki/Call_detail_record</w:t>
              </w:r>
            </w:hyperlink>
          </w:p>
        </w:tc>
      </w:tr>
      <w:tr w:rsidR="64EBE7FA" w14:paraId="76E65C17" w14:textId="77777777" w:rsidTr="64EBE7FA">
        <w:trPr>
          <w:trHeight w:val="285"/>
        </w:trPr>
        <w:tc>
          <w:tcPr>
            <w:tcW w:w="8640" w:type="dxa"/>
            <w:tcBorders>
              <w:top w:val="nil"/>
              <w:left w:val="nil"/>
              <w:bottom w:val="nil"/>
              <w:right w:val="nil"/>
            </w:tcBorders>
            <w:tcMar>
              <w:top w:w="15" w:type="dxa"/>
              <w:left w:w="15" w:type="dxa"/>
              <w:right w:w="15" w:type="dxa"/>
            </w:tcMar>
            <w:vAlign w:val="center"/>
          </w:tcPr>
          <w:p w14:paraId="4772BBCE" w14:textId="249574B8" w:rsidR="64EBE7FA" w:rsidRPr="007E52E9" w:rsidRDefault="64EBE7FA" w:rsidP="007E52E9">
            <w:pPr>
              <w:rPr>
                <w:color w:val="000000" w:themeColor="text1"/>
              </w:rPr>
            </w:pPr>
          </w:p>
        </w:tc>
      </w:tr>
      <w:tr w:rsidR="64EBE7FA" w14:paraId="1538437D"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0AA02E1E" w14:textId="1369A924" w:rsidR="64EBE7FA" w:rsidRDefault="00C738CD" w:rsidP="00875144">
            <w:pPr>
              <w:pStyle w:val="ListParagraph"/>
              <w:numPr>
                <w:ilvl w:val="0"/>
                <w:numId w:val="20"/>
              </w:numPr>
              <w:rPr>
                <w:color w:val="000000" w:themeColor="text1"/>
              </w:rPr>
            </w:pPr>
            <w:hyperlink r:id="rId25" w:history="1">
              <w:r w:rsidR="007E52E9" w:rsidRPr="00E56D9F">
                <w:rPr>
                  <w:rStyle w:val="Hyperlink"/>
                  <w:rFonts w:ascii="Arial" w:eastAsia="Arial" w:hAnsi="Arial" w:cs="Arial"/>
                </w:rPr>
                <w:t>https://gist.github.com/kaisesha/bd10fd299a3bed2b12ff031c937cdd4c</w:t>
              </w:r>
            </w:hyperlink>
          </w:p>
        </w:tc>
      </w:tr>
      <w:tr w:rsidR="64EBE7FA" w14:paraId="17E9A1E9"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7AD0B22A" w14:textId="2F1F1AAC" w:rsidR="64EBE7FA" w:rsidRDefault="00C738CD" w:rsidP="00875144">
            <w:pPr>
              <w:pStyle w:val="ListParagraph"/>
              <w:numPr>
                <w:ilvl w:val="0"/>
                <w:numId w:val="20"/>
              </w:numPr>
              <w:rPr>
                <w:color w:val="000000" w:themeColor="text1"/>
              </w:rPr>
            </w:pPr>
            <w:hyperlink r:id="rId26">
              <w:r w:rsidR="64EBE7FA" w:rsidRPr="02BFC618">
                <w:rPr>
                  <w:rStyle w:val="Hyperlink"/>
                  <w:rFonts w:ascii="Arial" w:eastAsia="Arial" w:hAnsi="Arial" w:cs="Arial"/>
                  <w:color w:val="000000" w:themeColor="text1"/>
                </w:rPr>
                <w:t>https://github.com/kaisesha/cdrgraph/blob/master/CDR_Gist3.csv</w:t>
              </w:r>
            </w:hyperlink>
          </w:p>
        </w:tc>
      </w:tr>
      <w:tr w:rsidR="64EBE7FA" w14:paraId="6F6157DB"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57024FF7" w14:textId="15C06C07" w:rsidR="64EBE7FA" w:rsidRDefault="00C738CD" w:rsidP="00875144">
            <w:pPr>
              <w:pStyle w:val="ListParagraph"/>
              <w:numPr>
                <w:ilvl w:val="0"/>
                <w:numId w:val="20"/>
              </w:numPr>
              <w:rPr>
                <w:color w:val="000000" w:themeColor="text1"/>
              </w:rPr>
            </w:pPr>
            <w:hyperlink r:id="rId27">
              <w:r w:rsidR="64EBE7FA" w:rsidRPr="02BFC618">
                <w:rPr>
                  <w:rStyle w:val="Hyperlink"/>
                  <w:rFonts w:ascii="Arial" w:eastAsia="Arial" w:hAnsi="Arial" w:cs="Arial"/>
                  <w:color w:val="000000" w:themeColor="text1"/>
                </w:rPr>
                <w:t>https://anjuchamantha.github.io/cellyzer---CDR-data-analyzer/</w:t>
              </w:r>
            </w:hyperlink>
          </w:p>
        </w:tc>
      </w:tr>
      <w:tr w:rsidR="64EBE7FA" w14:paraId="00BD60F1"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144AEB25" w14:textId="4A5CA364" w:rsidR="64EBE7FA" w:rsidRDefault="00C738CD" w:rsidP="00875144">
            <w:pPr>
              <w:pStyle w:val="ListParagraph"/>
              <w:numPr>
                <w:ilvl w:val="0"/>
                <w:numId w:val="20"/>
              </w:numPr>
              <w:rPr>
                <w:color w:val="000000" w:themeColor="text1"/>
              </w:rPr>
            </w:pPr>
            <w:hyperlink r:id="rId28">
              <w:r w:rsidR="64EBE7FA" w:rsidRPr="02BFC618">
                <w:rPr>
                  <w:rStyle w:val="Hyperlink"/>
                  <w:rFonts w:ascii="Arial" w:eastAsia="Arial" w:hAnsi="Arial" w:cs="Arial"/>
                  <w:color w:val="000000" w:themeColor="text1"/>
                </w:rPr>
                <w:t>https://github.com/mayconbordin/cdr-gen</w:t>
              </w:r>
            </w:hyperlink>
          </w:p>
        </w:tc>
      </w:tr>
      <w:tr w:rsidR="64EBE7FA" w14:paraId="79B5E32C"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0A9016FE" w14:textId="6F9948A3" w:rsidR="64EBE7FA" w:rsidRDefault="00C738CD" w:rsidP="00875144">
            <w:pPr>
              <w:pStyle w:val="ListParagraph"/>
              <w:numPr>
                <w:ilvl w:val="0"/>
                <w:numId w:val="20"/>
              </w:numPr>
              <w:rPr>
                <w:color w:val="000000" w:themeColor="text1"/>
              </w:rPr>
            </w:pPr>
            <w:hyperlink r:id="rId29">
              <w:r w:rsidR="64EBE7FA" w:rsidRPr="02BFC618">
                <w:rPr>
                  <w:rStyle w:val="Hyperlink"/>
                  <w:rFonts w:ascii="Arial" w:eastAsia="Arial" w:hAnsi="Arial" w:cs="Arial"/>
                  <w:color w:val="000000" w:themeColor="text1"/>
                </w:rPr>
                <w:t>https://github.com/deshpandetanmay/cdr-data-generator</w:t>
              </w:r>
            </w:hyperlink>
          </w:p>
        </w:tc>
      </w:tr>
      <w:tr w:rsidR="64EBE7FA" w14:paraId="035EDBF5"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457AABA" w14:textId="3442A15B" w:rsidR="64EBE7FA" w:rsidRDefault="00C738CD" w:rsidP="00875144">
            <w:pPr>
              <w:pStyle w:val="ListParagraph"/>
              <w:numPr>
                <w:ilvl w:val="0"/>
                <w:numId w:val="20"/>
              </w:numPr>
              <w:rPr>
                <w:color w:val="000000" w:themeColor="text1"/>
              </w:rPr>
            </w:pPr>
            <w:hyperlink r:id="rId30">
              <w:r w:rsidR="64EBE7FA" w:rsidRPr="02BFC618">
                <w:rPr>
                  <w:rStyle w:val="Hyperlink"/>
                  <w:rFonts w:ascii="Arial" w:eastAsia="Arial" w:hAnsi="Arial" w:cs="Arial"/>
                  <w:color w:val="000000" w:themeColor="text1"/>
                </w:rPr>
                <w:t>https://www.sciencedirect.com/topics/computer-science/call-data-record</w:t>
              </w:r>
            </w:hyperlink>
          </w:p>
        </w:tc>
      </w:tr>
      <w:tr w:rsidR="64EBE7FA" w14:paraId="1B9112C3"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B067689" w14:textId="7AF93EA8" w:rsidR="64EBE7FA" w:rsidRDefault="00C738CD" w:rsidP="00875144">
            <w:pPr>
              <w:pStyle w:val="ListParagraph"/>
              <w:numPr>
                <w:ilvl w:val="0"/>
                <w:numId w:val="20"/>
              </w:numPr>
              <w:rPr>
                <w:color w:val="000000" w:themeColor="text1"/>
              </w:rPr>
            </w:pPr>
            <w:hyperlink r:id="rId31">
              <w:r w:rsidR="64EBE7FA" w:rsidRPr="02BFC618">
                <w:rPr>
                  <w:rStyle w:val="Hyperlink"/>
                  <w:rFonts w:ascii="Arial" w:eastAsia="Arial" w:hAnsi="Arial" w:cs="Arial"/>
                  <w:color w:val="000000" w:themeColor="text1"/>
                </w:rPr>
                <w:t>https://www.itu.int/en/ITU-D/Emergency-Telecommunications/Documents/2017/Reports/LB/D012A0000C93301PDFE.pdf</w:t>
              </w:r>
            </w:hyperlink>
          </w:p>
        </w:tc>
      </w:tr>
      <w:tr w:rsidR="64EBE7FA" w14:paraId="1A72E106"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29514ED4" w14:textId="3185C9EC" w:rsidR="64EBE7FA" w:rsidRDefault="00C738CD" w:rsidP="00875144">
            <w:pPr>
              <w:pStyle w:val="ListParagraph"/>
              <w:numPr>
                <w:ilvl w:val="0"/>
                <w:numId w:val="20"/>
              </w:numPr>
              <w:rPr>
                <w:color w:val="000000" w:themeColor="text1"/>
              </w:rPr>
            </w:pPr>
            <w:hyperlink r:id="rId32">
              <w:r w:rsidR="64EBE7FA" w:rsidRPr="02BFC618">
                <w:rPr>
                  <w:rStyle w:val="Hyperlink"/>
                  <w:rFonts w:ascii="Arial" w:eastAsia="Arial" w:hAnsi="Arial" w:cs="Arial"/>
                  <w:color w:val="000000" w:themeColor="text1"/>
                </w:rPr>
                <w:t>https://ijarcce.com/upload/2016/december-16/IJARCCE%2064.pdf</w:t>
              </w:r>
            </w:hyperlink>
          </w:p>
        </w:tc>
      </w:tr>
      <w:tr w:rsidR="64EBE7FA" w14:paraId="0A543018"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0549D7B0" w14:textId="61AD2AD0" w:rsidR="64EBE7FA" w:rsidRDefault="00C738CD" w:rsidP="00875144">
            <w:pPr>
              <w:pStyle w:val="ListParagraph"/>
              <w:numPr>
                <w:ilvl w:val="0"/>
                <w:numId w:val="20"/>
              </w:numPr>
              <w:rPr>
                <w:color w:val="000000" w:themeColor="text1"/>
              </w:rPr>
            </w:pPr>
            <w:hyperlink r:id="rId33">
              <w:r w:rsidR="64EBE7FA" w:rsidRPr="02BFC618">
                <w:rPr>
                  <w:rStyle w:val="Hyperlink"/>
                  <w:rFonts w:ascii="Arial" w:eastAsia="Arial" w:hAnsi="Arial" w:cs="Arial"/>
                  <w:color w:val="000000" w:themeColor="text1"/>
                </w:rPr>
                <w:t>https://www.etsi.org/deliver/etsi_ts/122100_122199/122115/03.02.00_60/ts_122115v030200p.pdf</w:t>
              </w:r>
            </w:hyperlink>
          </w:p>
        </w:tc>
      </w:tr>
      <w:tr w:rsidR="64EBE7FA" w14:paraId="57FE3890"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F0F750E" w14:textId="7DD3FAF1" w:rsidR="64EBE7FA" w:rsidRDefault="00C738CD" w:rsidP="00875144">
            <w:pPr>
              <w:pStyle w:val="ListParagraph"/>
              <w:numPr>
                <w:ilvl w:val="0"/>
                <w:numId w:val="20"/>
              </w:numPr>
              <w:rPr>
                <w:color w:val="000000" w:themeColor="text1"/>
              </w:rPr>
            </w:pPr>
            <w:hyperlink r:id="rId34">
              <w:r w:rsidR="64EBE7FA" w:rsidRPr="02BFC618">
                <w:rPr>
                  <w:rStyle w:val="Hyperlink"/>
                  <w:rFonts w:ascii="Arial" w:eastAsia="Arial" w:hAnsi="Arial" w:cs="Arial"/>
                  <w:color w:val="000000" w:themeColor="text1"/>
                </w:rPr>
                <w:t>https://lawwatch.in/how-to-obtain-call-data-records-cdr/</w:t>
              </w:r>
            </w:hyperlink>
          </w:p>
        </w:tc>
      </w:tr>
      <w:tr w:rsidR="64EBE7FA" w14:paraId="2AF815EF"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66F71782" w14:textId="7E8A2B9C" w:rsidR="64EBE7FA" w:rsidRDefault="00C738CD" w:rsidP="00875144">
            <w:pPr>
              <w:pStyle w:val="ListParagraph"/>
              <w:numPr>
                <w:ilvl w:val="0"/>
                <w:numId w:val="20"/>
              </w:numPr>
              <w:rPr>
                <w:color w:val="000000" w:themeColor="text1"/>
              </w:rPr>
            </w:pPr>
            <w:hyperlink r:id="rId35">
              <w:r w:rsidR="64EBE7FA" w:rsidRPr="02BFC618">
                <w:rPr>
                  <w:rStyle w:val="Hyperlink"/>
                  <w:rFonts w:ascii="Arial" w:eastAsia="Arial" w:hAnsi="Arial" w:cs="Arial"/>
                  <w:color w:val="000000" w:themeColor="text1"/>
                </w:rPr>
                <w:t>https://www.etsi.org/deliver/etsi_ts/132200_132299/132298/17.03.00_60/ts_132298v170300p.pdf</w:t>
              </w:r>
            </w:hyperlink>
          </w:p>
        </w:tc>
      </w:tr>
    </w:tbl>
    <w:p w14:paraId="1BAD8D55" w14:textId="2FB1FA60" w:rsidR="002E66F4" w:rsidRPr="002E66F4" w:rsidRDefault="002E66F4" w:rsidP="28DF293B">
      <w:pPr>
        <w:pStyle w:val="ListParagraph"/>
      </w:pPr>
    </w:p>
    <w:tbl>
      <w:tblPr>
        <w:tblW w:w="0" w:type="auto"/>
        <w:tblLayout w:type="fixed"/>
        <w:tblLook w:val="06A0" w:firstRow="1" w:lastRow="0" w:firstColumn="1" w:lastColumn="0" w:noHBand="1" w:noVBand="1"/>
      </w:tblPr>
      <w:tblGrid>
        <w:gridCol w:w="8640"/>
      </w:tblGrid>
      <w:tr w:rsidR="59AC3062" w14:paraId="4688F736" w14:textId="77777777" w:rsidTr="59AC3062">
        <w:trPr>
          <w:trHeight w:val="240"/>
        </w:trPr>
        <w:tc>
          <w:tcPr>
            <w:tcW w:w="8640" w:type="dxa"/>
            <w:tcBorders>
              <w:top w:val="nil"/>
              <w:left w:val="nil"/>
              <w:bottom w:val="nil"/>
              <w:right w:val="nil"/>
            </w:tcBorders>
            <w:tcMar>
              <w:top w:w="15" w:type="dxa"/>
              <w:left w:w="15" w:type="dxa"/>
              <w:right w:w="15" w:type="dxa"/>
            </w:tcMar>
            <w:vAlign w:val="center"/>
          </w:tcPr>
          <w:p w14:paraId="6A9DFFEC" w14:textId="0B37BECF" w:rsidR="59AC3062" w:rsidRDefault="59AC3062" w:rsidP="59AC3062">
            <w:pPr>
              <w:rPr>
                <w:rFonts w:ascii="Arial" w:eastAsia="Arial" w:hAnsi="Arial" w:cs="Arial"/>
                <w:color w:val="000000" w:themeColor="text1"/>
              </w:rPr>
            </w:pPr>
          </w:p>
        </w:tc>
      </w:tr>
    </w:tbl>
    <w:p w14:paraId="10A2F580" w14:textId="77777777" w:rsidR="009E7633" w:rsidRPr="002E66F4" w:rsidRDefault="009E7633" w:rsidP="1D8153D5">
      <w:pPr>
        <w:pStyle w:val="BodyText"/>
      </w:pPr>
    </w:p>
    <w:p w14:paraId="66C73C1A" w14:textId="33ADB8E6" w:rsidR="79831575" w:rsidRDefault="79831575" w:rsidP="79831575">
      <w:pPr>
        <w:pStyle w:val="BodyText"/>
      </w:pPr>
    </w:p>
    <w:p w14:paraId="73E280D6" w14:textId="26419390" w:rsidR="79831575" w:rsidRDefault="79831575" w:rsidP="79831575">
      <w:pPr>
        <w:pStyle w:val="BodyText"/>
      </w:pPr>
    </w:p>
    <w:p w14:paraId="793692DB" w14:textId="4D0E1FEB" w:rsidR="79831575" w:rsidRDefault="79831575" w:rsidP="79831575">
      <w:pPr>
        <w:pStyle w:val="BodyText"/>
      </w:pPr>
    </w:p>
    <w:p w14:paraId="0832986E" w14:textId="11751928" w:rsidR="79831575" w:rsidRDefault="79831575" w:rsidP="79831575">
      <w:pPr>
        <w:pStyle w:val="BodyText"/>
      </w:pPr>
    </w:p>
    <w:p w14:paraId="3830E774" w14:textId="19690878" w:rsidR="79831575" w:rsidRDefault="79831575" w:rsidP="79831575">
      <w:pPr>
        <w:pStyle w:val="BodyText"/>
      </w:pPr>
    </w:p>
    <w:p w14:paraId="6CD6D437" w14:textId="4957C34E" w:rsidR="79831575" w:rsidRDefault="79831575" w:rsidP="79831575">
      <w:pPr>
        <w:pStyle w:val="BodyText"/>
      </w:pPr>
    </w:p>
    <w:p w14:paraId="693E83D3" w14:textId="15180ACC" w:rsidR="79831575" w:rsidRDefault="79831575" w:rsidP="79831575">
      <w:pPr>
        <w:pStyle w:val="BodyText"/>
      </w:pPr>
    </w:p>
    <w:p w14:paraId="209D145E" w14:textId="0C718FDA" w:rsidR="79831575" w:rsidRDefault="79831575" w:rsidP="79831575">
      <w:pPr>
        <w:pStyle w:val="BodyText"/>
      </w:pPr>
    </w:p>
    <w:p w14:paraId="4D12226B" w14:textId="32FC1A56" w:rsidR="79831575" w:rsidRDefault="79831575" w:rsidP="79831575">
      <w:pPr>
        <w:pStyle w:val="BodyText"/>
      </w:pPr>
    </w:p>
    <w:p w14:paraId="55C88235" w14:textId="0F201C90" w:rsidR="79831575" w:rsidRDefault="79831575" w:rsidP="79831575">
      <w:pPr>
        <w:pStyle w:val="BodyText"/>
      </w:pPr>
    </w:p>
    <w:p w14:paraId="76C1BB4F" w14:textId="67D01159" w:rsidR="79831575" w:rsidRDefault="79831575" w:rsidP="79831575">
      <w:pPr>
        <w:pStyle w:val="BodyText"/>
      </w:pPr>
    </w:p>
    <w:p w14:paraId="28D2E850" w14:textId="198793C9" w:rsidR="79831575" w:rsidRDefault="79831575" w:rsidP="79831575">
      <w:pPr>
        <w:pStyle w:val="BodyText"/>
      </w:pPr>
    </w:p>
    <w:p w14:paraId="7769FFE6" w14:textId="0BFA0EDC" w:rsidR="79831575" w:rsidRDefault="79831575" w:rsidP="79831575">
      <w:pPr>
        <w:pStyle w:val="BodyText"/>
      </w:pPr>
    </w:p>
    <w:p w14:paraId="35F67B08" w14:textId="4F61EA16" w:rsidR="79831575" w:rsidRDefault="79831575" w:rsidP="79831575">
      <w:pPr>
        <w:pStyle w:val="BodyText"/>
      </w:pPr>
    </w:p>
    <w:p w14:paraId="4CDB5610" w14:textId="085B2DEA" w:rsidR="79831575" w:rsidRDefault="79831575" w:rsidP="79831575">
      <w:pPr>
        <w:pStyle w:val="BodyText"/>
      </w:pPr>
    </w:p>
    <w:p w14:paraId="405B051F" w14:textId="05FC9353" w:rsidR="79831575" w:rsidRDefault="79831575" w:rsidP="79831575">
      <w:pPr>
        <w:pStyle w:val="BodyText"/>
      </w:pPr>
    </w:p>
    <w:p w14:paraId="271A6B70" w14:textId="3D35D525" w:rsidR="00E120EC" w:rsidRPr="00E120EC" w:rsidRDefault="79831575" w:rsidP="79831575">
      <w:pPr>
        <w:pStyle w:val="Heading1"/>
        <w:numPr>
          <w:ilvl w:val="0"/>
          <w:numId w:val="0"/>
        </w:numPr>
      </w:pPr>
      <w:bookmarkStart w:id="90" w:name="_Toc368912318"/>
      <w:r>
        <w:t xml:space="preserve">7. </w:t>
      </w:r>
      <w:r w:rsidR="00E120EC">
        <w:t>Appendix</w:t>
      </w:r>
      <w:bookmarkEnd w:id="90"/>
    </w:p>
    <w:bookmarkEnd w:id="72"/>
    <w:p w14:paraId="5CE05A16" w14:textId="0A0CFBAE" w:rsidR="3C5000D3" w:rsidRDefault="3C5000D3" w:rsidP="09702781">
      <w:pPr>
        <w:pStyle w:val="InfoBlue"/>
        <w:ind w:left="43"/>
        <w:jc w:val="both"/>
        <w:rPr>
          <w:rFonts w:ascii="Arial" w:hAnsi="Arial" w:cs="Arial"/>
        </w:rPr>
      </w:pPr>
      <w:r w:rsidRPr="7C1F43EB">
        <w:rPr>
          <w:rFonts w:ascii="Arial" w:hAnsi="Arial" w:cs="Arial"/>
          <w:b/>
          <w:bCs/>
          <w:i w:val="0"/>
          <w:color w:val="auto"/>
          <w:sz w:val="22"/>
          <w:szCs w:val="22"/>
        </w:rPr>
        <w:t xml:space="preserve">    </w:t>
      </w:r>
      <w:r w:rsidRPr="1155AAD7">
        <w:rPr>
          <w:rFonts w:ascii="Arial" w:hAnsi="Arial" w:cs="Arial"/>
          <w:b/>
          <w:i w:val="0"/>
          <w:color w:val="auto"/>
          <w:sz w:val="22"/>
          <w:szCs w:val="22"/>
        </w:rPr>
        <w:t>1.</w:t>
      </w:r>
      <w:r w:rsidRPr="1155AAD7">
        <w:rPr>
          <w:b/>
          <w:sz w:val="22"/>
          <w:szCs w:val="22"/>
        </w:rPr>
        <w:t xml:space="preserve"> </w:t>
      </w:r>
      <w:r w:rsidRPr="1155AAD7">
        <w:rPr>
          <w:rFonts w:ascii="Arial" w:eastAsia="Arial" w:hAnsi="Arial" w:cs="Arial"/>
          <w:b/>
          <w:i w:val="0"/>
          <w:color w:val="auto"/>
          <w:sz w:val="22"/>
          <w:szCs w:val="22"/>
        </w:rPr>
        <w:t>Blogs and Tutorials</w:t>
      </w:r>
    </w:p>
    <w:p w14:paraId="18B98340" w14:textId="5409A76F" w:rsidR="64AB9B45" w:rsidRDefault="00C738CD" w:rsidP="4F71E668">
      <w:pPr>
        <w:pStyle w:val="BodyText"/>
        <w:numPr>
          <w:ilvl w:val="0"/>
          <w:numId w:val="55"/>
        </w:numPr>
        <w:jc w:val="both"/>
      </w:pPr>
      <w:hyperlink r:id="rId36">
        <w:r w:rsidR="28FD64E9" w:rsidRPr="3E0BAFCB">
          <w:rPr>
            <w:rStyle w:val="Hyperlink"/>
          </w:rPr>
          <w:t xml:space="preserve">How to obtain Call Data Records (CDRs)? - </w:t>
        </w:r>
        <w:proofErr w:type="spellStart"/>
        <w:proofErr w:type="gramStart"/>
        <w:r w:rsidR="28FD64E9" w:rsidRPr="3E0BAFCB">
          <w:rPr>
            <w:rStyle w:val="Hyperlink"/>
          </w:rPr>
          <w:t>Lawwatch</w:t>
        </w:r>
        <w:proofErr w:type="spellEnd"/>
        <w:r w:rsidR="28FD64E9" w:rsidRPr="3E0BAFCB">
          <w:rPr>
            <w:rStyle w:val="Hyperlink"/>
          </w:rPr>
          <w:t xml:space="preserve"> :</w:t>
        </w:r>
        <w:proofErr w:type="gramEnd"/>
        <w:r w:rsidR="28FD64E9" w:rsidRPr="3E0BAFCB">
          <w:rPr>
            <w:rStyle w:val="Hyperlink"/>
          </w:rPr>
          <w:t xml:space="preserve"> Resources for Learners</w:t>
        </w:r>
      </w:hyperlink>
    </w:p>
    <w:p w14:paraId="5DCB1266" w14:textId="6E9A4257" w:rsidR="12804481" w:rsidRDefault="00C738CD" w:rsidP="59A6B3BA">
      <w:pPr>
        <w:pStyle w:val="BodyText"/>
        <w:numPr>
          <w:ilvl w:val="0"/>
          <w:numId w:val="55"/>
        </w:numPr>
        <w:jc w:val="both"/>
      </w:pPr>
      <w:hyperlink r:id="rId37">
        <w:r w:rsidR="4D66E5B4" w:rsidRPr="126026B7">
          <w:rPr>
            <w:rStyle w:val="Hyperlink"/>
          </w:rPr>
          <w:t>Call-Data-Records-Presentation</w:t>
        </w:r>
      </w:hyperlink>
    </w:p>
    <w:p w14:paraId="6D47685A" w14:textId="4CE7FF04" w:rsidR="00566298" w:rsidRDefault="4D66E5B4" w:rsidP="73E53A75">
      <w:pPr>
        <w:pStyle w:val="BodyText"/>
        <w:jc w:val="both"/>
        <w:rPr>
          <w:b/>
          <w:sz w:val="22"/>
          <w:szCs w:val="22"/>
        </w:rPr>
      </w:pPr>
      <w:r w:rsidRPr="73E53A75">
        <w:rPr>
          <w:rFonts w:ascii="Arial" w:hAnsi="Arial" w:cs="Arial"/>
        </w:rPr>
        <w:t xml:space="preserve">    </w:t>
      </w:r>
      <w:r w:rsidRPr="0BDA94DA">
        <w:rPr>
          <w:rFonts w:ascii="Arial" w:hAnsi="Arial" w:cs="Arial"/>
        </w:rPr>
        <w:t xml:space="preserve"> </w:t>
      </w:r>
      <w:r w:rsidRPr="0BDA94DA">
        <w:rPr>
          <w:rFonts w:ascii="Arial" w:hAnsi="Arial" w:cs="Arial"/>
          <w:b/>
          <w:sz w:val="22"/>
          <w:szCs w:val="22"/>
        </w:rPr>
        <w:t>2.</w:t>
      </w:r>
      <w:r w:rsidRPr="0BDA94DA">
        <w:rPr>
          <w:b/>
          <w:sz w:val="22"/>
          <w:szCs w:val="22"/>
        </w:rPr>
        <w:t xml:space="preserve"> General Information</w:t>
      </w:r>
    </w:p>
    <w:p w14:paraId="08E30A16" w14:textId="05C68A04" w:rsidR="00566298" w:rsidRDefault="4D66E5B4" w:rsidP="1982D89C">
      <w:pPr>
        <w:pStyle w:val="BodyText"/>
        <w:numPr>
          <w:ilvl w:val="0"/>
          <w:numId w:val="59"/>
        </w:numPr>
        <w:jc w:val="both"/>
      </w:pPr>
      <w:r w:rsidRPr="7FD7DB16">
        <w:rPr>
          <w:rFonts w:ascii="Arial" w:hAnsi="Arial" w:cs="Arial"/>
        </w:rPr>
        <w:t xml:space="preserve"> </w:t>
      </w:r>
      <w:hyperlink r:id="rId38">
        <w:r w:rsidRPr="7FD7DB16">
          <w:rPr>
            <w:rStyle w:val="Hyperlink"/>
          </w:rPr>
          <w:t>Call detail record - Wikipedia</w:t>
        </w:r>
      </w:hyperlink>
    </w:p>
    <w:p w14:paraId="5C623985" w14:textId="1D2D95B7" w:rsidR="22E18958" w:rsidRDefault="39311A49" w:rsidP="40299726">
      <w:pPr>
        <w:pStyle w:val="BodyText"/>
        <w:jc w:val="both"/>
      </w:pPr>
      <w:r w:rsidRPr="40299726">
        <w:t xml:space="preserve">      </w:t>
      </w:r>
      <w:r w:rsidRPr="6DDB0D69">
        <w:rPr>
          <w:b/>
          <w:sz w:val="22"/>
          <w:szCs w:val="22"/>
        </w:rPr>
        <w:t>3. Technical Specifications</w:t>
      </w:r>
    </w:p>
    <w:tbl>
      <w:tblPr>
        <w:tblpPr w:leftFromText="180" w:rightFromText="180" w:vertAnchor="text" w:horzAnchor="page" w:tblpX="223" w:tblpY="-58"/>
        <w:tblW w:w="0" w:type="auto"/>
        <w:tblLayout w:type="fixed"/>
        <w:tblLook w:val="06A0" w:firstRow="1" w:lastRow="0" w:firstColumn="1" w:lastColumn="0" w:noHBand="1" w:noVBand="1"/>
      </w:tblPr>
      <w:tblGrid>
        <w:gridCol w:w="55"/>
      </w:tblGrid>
      <w:tr w:rsidR="00950A1B" w14:paraId="6DF757A5" w14:textId="77777777" w:rsidTr="00950A1B">
        <w:trPr>
          <w:trHeight w:val="254"/>
        </w:trPr>
        <w:tc>
          <w:tcPr>
            <w:tcW w:w="55" w:type="dxa"/>
            <w:tcBorders>
              <w:top w:val="nil"/>
              <w:left w:val="nil"/>
              <w:bottom w:val="nil"/>
              <w:right w:val="nil"/>
            </w:tcBorders>
            <w:tcMar>
              <w:top w:w="15" w:type="dxa"/>
              <w:left w:w="15" w:type="dxa"/>
              <w:right w:w="15" w:type="dxa"/>
            </w:tcMar>
            <w:vAlign w:val="center"/>
          </w:tcPr>
          <w:p w14:paraId="1997C1ED" w14:textId="77777777" w:rsidR="00950A1B" w:rsidRDefault="00950A1B" w:rsidP="00950A1B">
            <w:pPr>
              <w:rPr>
                <w:rFonts w:ascii="Arial" w:eastAsia="Arial" w:hAnsi="Arial" w:cs="Arial"/>
                <w:color w:val="000000" w:themeColor="text1"/>
                <w:u w:val="single"/>
              </w:rPr>
            </w:pPr>
          </w:p>
        </w:tc>
      </w:tr>
      <w:tr w:rsidR="00950A1B" w14:paraId="686A70E2" w14:textId="77777777" w:rsidTr="00950A1B">
        <w:trPr>
          <w:trHeight w:val="254"/>
        </w:trPr>
        <w:tc>
          <w:tcPr>
            <w:tcW w:w="55" w:type="dxa"/>
            <w:tcBorders>
              <w:top w:val="nil"/>
              <w:left w:val="nil"/>
              <w:bottom w:val="nil"/>
              <w:right w:val="nil"/>
            </w:tcBorders>
            <w:tcMar>
              <w:top w:w="15" w:type="dxa"/>
              <w:left w:w="15" w:type="dxa"/>
              <w:right w:w="15" w:type="dxa"/>
            </w:tcMar>
            <w:vAlign w:val="center"/>
          </w:tcPr>
          <w:p w14:paraId="44EA37C6" w14:textId="77777777" w:rsidR="00950A1B" w:rsidRDefault="00950A1B" w:rsidP="00950A1B">
            <w:pPr>
              <w:rPr>
                <w:rFonts w:ascii="Arial" w:eastAsia="Arial" w:hAnsi="Arial" w:cs="Arial"/>
                <w:color w:val="000000" w:themeColor="text1"/>
                <w:u w:val="single"/>
              </w:rPr>
            </w:pPr>
          </w:p>
        </w:tc>
      </w:tr>
    </w:tbl>
    <w:p w14:paraId="3DBCED49" w14:textId="3C17D518" w:rsidR="25BE0E51" w:rsidRDefault="0DC40A08" w:rsidP="207877B9">
      <w:pPr>
        <w:pStyle w:val="BodyText"/>
        <w:numPr>
          <w:ilvl w:val="0"/>
          <w:numId w:val="62"/>
        </w:numPr>
        <w:jc w:val="both"/>
      </w:pPr>
      <w:r w:rsidRPr="659D99AD">
        <w:t xml:space="preserve">  </w:t>
      </w:r>
      <w:hyperlink r:id="rId39">
        <w:r w:rsidRPr="24B93E26">
          <w:rPr>
            <w:rStyle w:val="Hyperlink"/>
          </w:rPr>
          <w:t>Call Data Record - an overview | ScienceDirect Topics</w:t>
        </w:r>
      </w:hyperlink>
    </w:p>
    <w:p w14:paraId="090693FC" w14:textId="77777777" w:rsidR="00566298" w:rsidRDefault="00566298" w:rsidP="26EBF8BE">
      <w:pPr>
        <w:pStyle w:val="InfoBlue"/>
        <w:ind w:left="0"/>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pPr>
              <w:rPr>
                <w:rFonts w:ascii="Calibri" w:hAnsi="Calibri"/>
                <w:color w:val="000000"/>
                <w:sz w:val="22"/>
                <w:szCs w:val="22"/>
                <w:lang w:val="en-IN" w:eastAsia="en-IN"/>
              </w:rPr>
            </w:pPr>
          </w:p>
        </w:tc>
      </w:tr>
      <w:tr w:rsidR="00566298" w:rsidRPr="00DB4C43" w14:paraId="3D78F9B0" w14:textId="77777777">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pPr>
              <w:jc w:val="center"/>
              <w:rPr>
                <w:rFonts w:cs="Arial"/>
                <w:b/>
                <w:bCs/>
                <w:lang w:val="en-IN" w:eastAsia="en-IN"/>
              </w:rPr>
            </w:pPr>
            <w:r w:rsidRPr="00DB4C43">
              <w:rPr>
                <w:rFonts w:cs="Arial"/>
                <w:b/>
                <w:bCs/>
                <w:lang w:val="en-IN" w:eastAsia="en-IN"/>
              </w:rPr>
              <w:t>Description</w:t>
            </w:r>
          </w:p>
        </w:tc>
      </w:tr>
      <w:tr w:rsidR="009224AC" w:rsidRPr="00DB4C43" w14:paraId="75590C6B" w14:textId="77777777">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91"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40"/>
      <w:footerReference w:type="default" r:id="rId4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46C2C" w14:textId="77777777" w:rsidR="00C05ED9" w:rsidRDefault="00C05ED9">
      <w:r>
        <w:separator/>
      </w:r>
    </w:p>
  </w:endnote>
  <w:endnote w:type="continuationSeparator" w:id="0">
    <w:p w14:paraId="14A4BA53" w14:textId="77777777" w:rsidR="00C05ED9" w:rsidRDefault="00C05ED9">
      <w:r>
        <w:continuationSeparator/>
      </w:r>
    </w:p>
  </w:endnote>
  <w:endnote w:type="continuationNotice" w:id="1">
    <w:p w14:paraId="4A28D03E" w14:textId="77777777" w:rsidR="00C05ED9" w:rsidRDefault="00C05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89DA7" w14:textId="77777777" w:rsidR="000B731C" w:rsidRDefault="000B73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A8551" w14:textId="77777777" w:rsidR="000B731C" w:rsidRDefault="000B73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40521" w14:textId="454B34E4"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D558CB">
      <w:rPr>
        <w:rFonts w:cs="Arial"/>
        <w:noProof/>
        <w:sz w:val="16"/>
        <w:szCs w:val="16"/>
        <w:lang w:val="en-GB"/>
      </w:rPr>
      <w:t>2024</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fldSimple w:instr=" NUMPAGES ">
      <w:r w:rsidR="008B5D40">
        <w:rPr>
          <w:noProof/>
        </w:rPr>
        <w:t>13</w:t>
      </w:r>
    </w:fldSimple>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30CEDEA5"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D558CB">
      <w:rPr>
        <w:bCs/>
        <w:i/>
        <w:noProof/>
        <w:snapToGrid w:val="0"/>
        <w:sz w:val="14"/>
      </w:rPr>
      <w:t>10//2024</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A23DF" w14:textId="77777777" w:rsidR="00C05ED9" w:rsidRDefault="00C05ED9">
      <w:r>
        <w:separator/>
      </w:r>
    </w:p>
  </w:footnote>
  <w:footnote w:type="continuationSeparator" w:id="0">
    <w:p w14:paraId="0B2BDEBC" w14:textId="77777777" w:rsidR="00C05ED9" w:rsidRDefault="00C05ED9">
      <w:r>
        <w:continuationSeparator/>
      </w:r>
    </w:p>
  </w:footnote>
  <w:footnote w:type="continuationNotice" w:id="1">
    <w:p w14:paraId="5751CD9F" w14:textId="77777777" w:rsidR="00C05ED9" w:rsidRDefault="00C05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6E3FE" w14:textId="77777777" w:rsidR="000B731C" w:rsidRDefault="000B73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1195749164"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D6FF" w14:textId="77777777" w:rsidR="000B731C" w:rsidRDefault="000B73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3016BB0"/>
    <w:multiLevelType w:val="hybridMultilevel"/>
    <w:tmpl w:val="FF9CC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230C68"/>
    <w:multiLevelType w:val="hybridMultilevel"/>
    <w:tmpl w:val="FFFFFFFF"/>
    <w:lvl w:ilvl="0" w:tplc="43B015B2">
      <w:start w:val="1"/>
      <w:numFmt w:val="bullet"/>
      <w:lvlText w:val=""/>
      <w:lvlJc w:val="left"/>
      <w:pPr>
        <w:ind w:left="1080" w:hanging="360"/>
      </w:pPr>
      <w:rPr>
        <w:rFonts w:ascii="Symbol" w:hAnsi="Symbol" w:hint="default"/>
      </w:rPr>
    </w:lvl>
    <w:lvl w:ilvl="1" w:tplc="D5048D06">
      <w:start w:val="1"/>
      <w:numFmt w:val="bullet"/>
      <w:lvlText w:val="o"/>
      <w:lvlJc w:val="left"/>
      <w:pPr>
        <w:ind w:left="1800" w:hanging="360"/>
      </w:pPr>
      <w:rPr>
        <w:rFonts w:ascii="Courier New" w:hAnsi="Courier New" w:hint="default"/>
      </w:rPr>
    </w:lvl>
    <w:lvl w:ilvl="2" w:tplc="B980D16E">
      <w:start w:val="1"/>
      <w:numFmt w:val="bullet"/>
      <w:lvlText w:val=""/>
      <w:lvlJc w:val="left"/>
      <w:pPr>
        <w:ind w:left="2520" w:hanging="360"/>
      </w:pPr>
      <w:rPr>
        <w:rFonts w:ascii="Wingdings" w:hAnsi="Wingdings" w:hint="default"/>
      </w:rPr>
    </w:lvl>
    <w:lvl w:ilvl="3" w:tplc="F85A48BC">
      <w:start w:val="1"/>
      <w:numFmt w:val="bullet"/>
      <w:lvlText w:val=""/>
      <w:lvlJc w:val="left"/>
      <w:pPr>
        <w:ind w:left="3240" w:hanging="360"/>
      </w:pPr>
      <w:rPr>
        <w:rFonts w:ascii="Symbol" w:hAnsi="Symbol" w:hint="default"/>
      </w:rPr>
    </w:lvl>
    <w:lvl w:ilvl="4" w:tplc="D770936C">
      <w:start w:val="1"/>
      <w:numFmt w:val="bullet"/>
      <w:lvlText w:val="o"/>
      <w:lvlJc w:val="left"/>
      <w:pPr>
        <w:ind w:left="3960" w:hanging="360"/>
      </w:pPr>
      <w:rPr>
        <w:rFonts w:ascii="Courier New" w:hAnsi="Courier New" w:hint="default"/>
      </w:rPr>
    </w:lvl>
    <w:lvl w:ilvl="5" w:tplc="1FB6EC90">
      <w:start w:val="1"/>
      <w:numFmt w:val="bullet"/>
      <w:lvlText w:val=""/>
      <w:lvlJc w:val="left"/>
      <w:pPr>
        <w:ind w:left="4680" w:hanging="360"/>
      </w:pPr>
      <w:rPr>
        <w:rFonts w:ascii="Wingdings" w:hAnsi="Wingdings" w:hint="default"/>
      </w:rPr>
    </w:lvl>
    <w:lvl w:ilvl="6" w:tplc="0E4256D4">
      <w:start w:val="1"/>
      <w:numFmt w:val="bullet"/>
      <w:lvlText w:val=""/>
      <w:lvlJc w:val="left"/>
      <w:pPr>
        <w:ind w:left="5400" w:hanging="360"/>
      </w:pPr>
      <w:rPr>
        <w:rFonts w:ascii="Symbol" w:hAnsi="Symbol" w:hint="default"/>
      </w:rPr>
    </w:lvl>
    <w:lvl w:ilvl="7" w:tplc="7CFEBDB4">
      <w:start w:val="1"/>
      <w:numFmt w:val="bullet"/>
      <w:lvlText w:val="o"/>
      <w:lvlJc w:val="left"/>
      <w:pPr>
        <w:ind w:left="6120" w:hanging="360"/>
      </w:pPr>
      <w:rPr>
        <w:rFonts w:ascii="Courier New" w:hAnsi="Courier New" w:hint="default"/>
      </w:rPr>
    </w:lvl>
    <w:lvl w:ilvl="8" w:tplc="553C67FA">
      <w:start w:val="1"/>
      <w:numFmt w:val="bullet"/>
      <w:lvlText w:val=""/>
      <w:lvlJc w:val="left"/>
      <w:pPr>
        <w:ind w:left="6840" w:hanging="360"/>
      </w:pPr>
      <w:rPr>
        <w:rFonts w:ascii="Wingdings" w:hAnsi="Wingdings" w:hint="default"/>
      </w:rPr>
    </w:lvl>
  </w:abstractNum>
  <w:abstractNum w:abstractNumId="7" w15:restartNumberingAfterBreak="0">
    <w:nsid w:val="03F15788"/>
    <w:multiLevelType w:val="hybridMultilevel"/>
    <w:tmpl w:val="3DA8E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B0606B5"/>
    <w:multiLevelType w:val="multilevel"/>
    <w:tmpl w:val="DE0C08F4"/>
    <w:lvl w:ilvl="0">
      <w:start w:val="3"/>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10" w15:restartNumberingAfterBreak="0">
    <w:nsid w:val="11F1007E"/>
    <w:multiLevelType w:val="hybridMultilevel"/>
    <w:tmpl w:val="3F20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253300"/>
    <w:multiLevelType w:val="multilevel"/>
    <w:tmpl w:val="A86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0015D"/>
    <w:multiLevelType w:val="multilevel"/>
    <w:tmpl w:val="FA2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E4EAA"/>
    <w:multiLevelType w:val="multilevel"/>
    <w:tmpl w:val="3B0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752B6"/>
    <w:multiLevelType w:val="hybridMultilevel"/>
    <w:tmpl w:val="9DEE4C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1A637813"/>
    <w:multiLevelType w:val="multilevel"/>
    <w:tmpl w:val="908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07DFD"/>
    <w:multiLevelType w:val="multilevel"/>
    <w:tmpl w:val="EE84BC4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3F1E89"/>
    <w:multiLevelType w:val="multilevel"/>
    <w:tmpl w:val="11E4A0D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E1C80"/>
    <w:multiLevelType w:val="multilevel"/>
    <w:tmpl w:val="3AC8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5C78C"/>
    <w:multiLevelType w:val="hybridMultilevel"/>
    <w:tmpl w:val="FFFFFFFF"/>
    <w:lvl w:ilvl="0" w:tplc="18FCFFAA">
      <w:start w:val="1"/>
      <w:numFmt w:val="bullet"/>
      <w:lvlText w:val=""/>
      <w:lvlJc w:val="left"/>
      <w:pPr>
        <w:ind w:left="720" w:hanging="360"/>
      </w:pPr>
      <w:rPr>
        <w:rFonts w:ascii="Symbol" w:hAnsi="Symbol" w:hint="default"/>
      </w:rPr>
    </w:lvl>
    <w:lvl w:ilvl="1" w:tplc="A5E8649E">
      <w:start w:val="1"/>
      <w:numFmt w:val="bullet"/>
      <w:lvlText w:val="o"/>
      <w:lvlJc w:val="left"/>
      <w:pPr>
        <w:ind w:left="1440" w:hanging="360"/>
      </w:pPr>
      <w:rPr>
        <w:rFonts w:ascii="Courier New" w:hAnsi="Courier New" w:hint="default"/>
      </w:rPr>
    </w:lvl>
    <w:lvl w:ilvl="2" w:tplc="9BAA2DFC">
      <w:start w:val="1"/>
      <w:numFmt w:val="bullet"/>
      <w:lvlText w:val=""/>
      <w:lvlJc w:val="left"/>
      <w:pPr>
        <w:ind w:left="2160" w:hanging="360"/>
      </w:pPr>
      <w:rPr>
        <w:rFonts w:ascii="Wingdings" w:hAnsi="Wingdings" w:hint="default"/>
      </w:rPr>
    </w:lvl>
    <w:lvl w:ilvl="3" w:tplc="748A39D8">
      <w:start w:val="1"/>
      <w:numFmt w:val="bullet"/>
      <w:lvlText w:val=""/>
      <w:lvlJc w:val="left"/>
      <w:pPr>
        <w:ind w:left="2880" w:hanging="360"/>
      </w:pPr>
      <w:rPr>
        <w:rFonts w:ascii="Symbol" w:hAnsi="Symbol" w:hint="default"/>
      </w:rPr>
    </w:lvl>
    <w:lvl w:ilvl="4" w:tplc="836C485E">
      <w:start w:val="1"/>
      <w:numFmt w:val="bullet"/>
      <w:lvlText w:val="o"/>
      <w:lvlJc w:val="left"/>
      <w:pPr>
        <w:ind w:left="3600" w:hanging="360"/>
      </w:pPr>
      <w:rPr>
        <w:rFonts w:ascii="Courier New" w:hAnsi="Courier New" w:hint="default"/>
      </w:rPr>
    </w:lvl>
    <w:lvl w:ilvl="5" w:tplc="D69A7C30">
      <w:start w:val="1"/>
      <w:numFmt w:val="bullet"/>
      <w:lvlText w:val=""/>
      <w:lvlJc w:val="left"/>
      <w:pPr>
        <w:ind w:left="4320" w:hanging="360"/>
      </w:pPr>
      <w:rPr>
        <w:rFonts w:ascii="Wingdings" w:hAnsi="Wingdings" w:hint="default"/>
      </w:rPr>
    </w:lvl>
    <w:lvl w:ilvl="6" w:tplc="9F46D51C">
      <w:start w:val="1"/>
      <w:numFmt w:val="bullet"/>
      <w:lvlText w:val=""/>
      <w:lvlJc w:val="left"/>
      <w:pPr>
        <w:ind w:left="5040" w:hanging="360"/>
      </w:pPr>
      <w:rPr>
        <w:rFonts w:ascii="Symbol" w:hAnsi="Symbol" w:hint="default"/>
      </w:rPr>
    </w:lvl>
    <w:lvl w:ilvl="7" w:tplc="1EB2D590">
      <w:start w:val="1"/>
      <w:numFmt w:val="bullet"/>
      <w:lvlText w:val="o"/>
      <w:lvlJc w:val="left"/>
      <w:pPr>
        <w:ind w:left="5760" w:hanging="360"/>
      </w:pPr>
      <w:rPr>
        <w:rFonts w:ascii="Courier New" w:hAnsi="Courier New" w:hint="default"/>
      </w:rPr>
    </w:lvl>
    <w:lvl w:ilvl="8" w:tplc="B4E4354E">
      <w:start w:val="1"/>
      <w:numFmt w:val="bullet"/>
      <w:lvlText w:val=""/>
      <w:lvlJc w:val="left"/>
      <w:pPr>
        <w:ind w:left="6480" w:hanging="360"/>
      </w:pPr>
      <w:rPr>
        <w:rFonts w:ascii="Wingdings" w:hAnsi="Wingdings" w:hint="default"/>
      </w:rPr>
    </w:lvl>
  </w:abstractNum>
  <w:abstractNum w:abstractNumId="20" w15:restartNumberingAfterBreak="0">
    <w:nsid w:val="24C25C0A"/>
    <w:multiLevelType w:val="hybridMultilevel"/>
    <w:tmpl w:val="76D8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50A76F"/>
    <w:multiLevelType w:val="hybridMultilevel"/>
    <w:tmpl w:val="FFFFFFFF"/>
    <w:lvl w:ilvl="0" w:tplc="8EC49DAC">
      <w:start w:val="1"/>
      <w:numFmt w:val="bullet"/>
      <w:lvlText w:val=""/>
      <w:lvlJc w:val="left"/>
      <w:pPr>
        <w:ind w:left="720" w:hanging="360"/>
      </w:pPr>
      <w:rPr>
        <w:rFonts w:ascii="Symbol" w:hAnsi="Symbol" w:hint="default"/>
      </w:rPr>
    </w:lvl>
    <w:lvl w:ilvl="1" w:tplc="3DD6C74C">
      <w:start w:val="1"/>
      <w:numFmt w:val="bullet"/>
      <w:lvlText w:val="o"/>
      <w:lvlJc w:val="left"/>
      <w:pPr>
        <w:ind w:left="1440" w:hanging="360"/>
      </w:pPr>
      <w:rPr>
        <w:rFonts w:ascii="Courier New" w:hAnsi="Courier New" w:hint="default"/>
      </w:rPr>
    </w:lvl>
    <w:lvl w:ilvl="2" w:tplc="44BC6050">
      <w:start w:val="1"/>
      <w:numFmt w:val="bullet"/>
      <w:lvlText w:val=""/>
      <w:lvlJc w:val="left"/>
      <w:pPr>
        <w:ind w:left="2160" w:hanging="360"/>
      </w:pPr>
      <w:rPr>
        <w:rFonts w:ascii="Wingdings" w:hAnsi="Wingdings" w:hint="default"/>
      </w:rPr>
    </w:lvl>
    <w:lvl w:ilvl="3" w:tplc="726ACBC0">
      <w:start w:val="1"/>
      <w:numFmt w:val="bullet"/>
      <w:lvlText w:val=""/>
      <w:lvlJc w:val="left"/>
      <w:pPr>
        <w:ind w:left="2880" w:hanging="360"/>
      </w:pPr>
      <w:rPr>
        <w:rFonts w:ascii="Symbol" w:hAnsi="Symbol" w:hint="default"/>
      </w:rPr>
    </w:lvl>
    <w:lvl w:ilvl="4" w:tplc="FE8E1F7C">
      <w:start w:val="1"/>
      <w:numFmt w:val="bullet"/>
      <w:lvlText w:val="o"/>
      <w:lvlJc w:val="left"/>
      <w:pPr>
        <w:ind w:left="3600" w:hanging="360"/>
      </w:pPr>
      <w:rPr>
        <w:rFonts w:ascii="Courier New" w:hAnsi="Courier New" w:hint="default"/>
      </w:rPr>
    </w:lvl>
    <w:lvl w:ilvl="5" w:tplc="606A40F0">
      <w:start w:val="1"/>
      <w:numFmt w:val="bullet"/>
      <w:lvlText w:val=""/>
      <w:lvlJc w:val="left"/>
      <w:pPr>
        <w:ind w:left="4320" w:hanging="360"/>
      </w:pPr>
      <w:rPr>
        <w:rFonts w:ascii="Wingdings" w:hAnsi="Wingdings" w:hint="default"/>
      </w:rPr>
    </w:lvl>
    <w:lvl w:ilvl="6" w:tplc="A736527C">
      <w:start w:val="1"/>
      <w:numFmt w:val="bullet"/>
      <w:lvlText w:val=""/>
      <w:lvlJc w:val="left"/>
      <w:pPr>
        <w:ind w:left="5040" w:hanging="360"/>
      </w:pPr>
      <w:rPr>
        <w:rFonts w:ascii="Symbol" w:hAnsi="Symbol" w:hint="default"/>
      </w:rPr>
    </w:lvl>
    <w:lvl w:ilvl="7" w:tplc="F9F6FE20">
      <w:start w:val="1"/>
      <w:numFmt w:val="bullet"/>
      <w:lvlText w:val="o"/>
      <w:lvlJc w:val="left"/>
      <w:pPr>
        <w:ind w:left="5760" w:hanging="360"/>
      </w:pPr>
      <w:rPr>
        <w:rFonts w:ascii="Courier New" w:hAnsi="Courier New" w:hint="default"/>
      </w:rPr>
    </w:lvl>
    <w:lvl w:ilvl="8" w:tplc="CBDC754E">
      <w:start w:val="1"/>
      <w:numFmt w:val="bullet"/>
      <w:lvlText w:val=""/>
      <w:lvlJc w:val="left"/>
      <w:pPr>
        <w:ind w:left="6480" w:hanging="360"/>
      </w:pPr>
      <w:rPr>
        <w:rFonts w:ascii="Wingdings" w:hAnsi="Wingdings" w:hint="default"/>
      </w:rPr>
    </w:lvl>
  </w:abstractNum>
  <w:abstractNum w:abstractNumId="22" w15:restartNumberingAfterBreak="0">
    <w:nsid w:val="26774C81"/>
    <w:multiLevelType w:val="multilevel"/>
    <w:tmpl w:val="4A8C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D0ED5"/>
    <w:multiLevelType w:val="hybridMultilevel"/>
    <w:tmpl w:val="12221C1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28D23014"/>
    <w:multiLevelType w:val="multilevel"/>
    <w:tmpl w:val="519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17829"/>
    <w:multiLevelType w:val="multilevel"/>
    <w:tmpl w:val="06F2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10302E"/>
    <w:multiLevelType w:val="multilevel"/>
    <w:tmpl w:val="FB30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5068A"/>
    <w:multiLevelType w:val="multilevel"/>
    <w:tmpl w:val="2BD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E4583"/>
    <w:multiLevelType w:val="multilevel"/>
    <w:tmpl w:val="0ABC3322"/>
    <w:numStyleLink w:val="Headings"/>
  </w:abstractNum>
  <w:abstractNum w:abstractNumId="29" w15:restartNumberingAfterBreak="0">
    <w:nsid w:val="339CAE75"/>
    <w:multiLevelType w:val="hybridMultilevel"/>
    <w:tmpl w:val="FFFFFFFF"/>
    <w:lvl w:ilvl="0" w:tplc="297CF95A">
      <w:start w:val="1"/>
      <w:numFmt w:val="bullet"/>
      <w:lvlText w:val=""/>
      <w:lvlJc w:val="left"/>
      <w:pPr>
        <w:ind w:left="1080" w:hanging="360"/>
      </w:pPr>
      <w:rPr>
        <w:rFonts w:ascii="Symbol" w:hAnsi="Symbol" w:hint="default"/>
      </w:rPr>
    </w:lvl>
    <w:lvl w:ilvl="1" w:tplc="BDEC95CA">
      <w:start w:val="1"/>
      <w:numFmt w:val="bullet"/>
      <w:lvlText w:val="o"/>
      <w:lvlJc w:val="left"/>
      <w:pPr>
        <w:ind w:left="1800" w:hanging="360"/>
      </w:pPr>
      <w:rPr>
        <w:rFonts w:ascii="Courier New" w:hAnsi="Courier New" w:hint="default"/>
      </w:rPr>
    </w:lvl>
    <w:lvl w:ilvl="2" w:tplc="EA101F2E">
      <w:start w:val="1"/>
      <w:numFmt w:val="bullet"/>
      <w:lvlText w:val=""/>
      <w:lvlJc w:val="left"/>
      <w:pPr>
        <w:ind w:left="2520" w:hanging="360"/>
      </w:pPr>
      <w:rPr>
        <w:rFonts w:ascii="Wingdings" w:hAnsi="Wingdings" w:hint="default"/>
      </w:rPr>
    </w:lvl>
    <w:lvl w:ilvl="3" w:tplc="6CE28654">
      <w:start w:val="1"/>
      <w:numFmt w:val="bullet"/>
      <w:lvlText w:val=""/>
      <w:lvlJc w:val="left"/>
      <w:pPr>
        <w:ind w:left="3240" w:hanging="360"/>
      </w:pPr>
      <w:rPr>
        <w:rFonts w:ascii="Symbol" w:hAnsi="Symbol" w:hint="default"/>
      </w:rPr>
    </w:lvl>
    <w:lvl w:ilvl="4" w:tplc="D6B0D810">
      <w:start w:val="1"/>
      <w:numFmt w:val="bullet"/>
      <w:lvlText w:val="o"/>
      <w:lvlJc w:val="left"/>
      <w:pPr>
        <w:ind w:left="3960" w:hanging="360"/>
      </w:pPr>
      <w:rPr>
        <w:rFonts w:ascii="Courier New" w:hAnsi="Courier New" w:hint="default"/>
      </w:rPr>
    </w:lvl>
    <w:lvl w:ilvl="5" w:tplc="9D14B5E2">
      <w:start w:val="1"/>
      <w:numFmt w:val="bullet"/>
      <w:lvlText w:val=""/>
      <w:lvlJc w:val="left"/>
      <w:pPr>
        <w:ind w:left="4680" w:hanging="360"/>
      </w:pPr>
      <w:rPr>
        <w:rFonts w:ascii="Wingdings" w:hAnsi="Wingdings" w:hint="default"/>
      </w:rPr>
    </w:lvl>
    <w:lvl w:ilvl="6" w:tplc="2B7ED534">
      <w:start w:val="1"/>
      <w:numFmt w:val="bullet"/>
      <w:lvlText w:val=""/>
      <w:lvlJc w:val="left"/>
      <w:pPr>
        <w:ind w:left="5400" w:hanging="360"/>
      </w:pPr>
      <w:rPr>
        <w:rFonts w:ascii="Symbol" w:hAnsi="Symbol" w:hint="default"/>
      </w:rPr>
    </w:lvl>
    <w:lvl w:ilvl="7" w:tplc="A9E433C0">
      <w:start w:val="1"/>
      <w:numFmt w:val="bullet"/>
      <w:lvlText w:val="o"/>
      <w:lvlJc w:val="left"/>
      <w:pPr>
        <w:ind w:left="6120" w:hanging="360"/>
      </w:pPr>
      <w:rPr>
        <w:rFonts w:ascii="Courier New" w:hAnsi="Courier New" w:hint="default"/>
      </w:rPr>
    </w:lvl>
    <w:lvl w:ilvl="8" w:tplc="DD8E4D6A">
      <w:start w:val="1"/>
      <w:numFmt w:val="bullet"/>
      <w:lvlText w:val=""/>
      <w:lvlJc w:val="left"/>
      <w:pPr>
        <w:ind w:left="6840" w:hanging="360"/>
      </w:pPr>
      <w:rPr>
        <w:rFonts w:ascii="Wingdings" w:hAnsi="Wingdings" w:hint="default"/>
      </w:rPr>
    </w:lvl>
  </w:abstractNum>
  <w:abstractNum w:abstractNumId="30" w15:restartNumberingAfterBreak="0">
    <w:nsid w:val="33C01837"/>
    <w:multiLevelType w:val="multilevel"/>
    <w:tmpl w:val="35A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D575A"/>
    <w:multiLevelType w:val="multilevel"/>
    <w:tmpl w:val="D3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182E68"/>
    <w:multiLevelType w:val="hybridMultilevel"/>
    <w:tmpl w:val="FFFFFFFF"/>
    <w:lvl w:ilvl="0" w:tplc="8076B230">
      <w:start w:val="1"/>
      <w:numFmt w:val="bullet"/>
      <w:lvlText w:val=""/>
      <w:lvlJc w:val="left"/>
      <w:pPr>
        <w:ind w:left="720" w:hanging="360"/>
      </w:pPr>
      <w:rPr>
        <w:rFonts w:ascii="Symbol" w:hAnsi="Symbol" w:hint="default"/>
      </w:rPr>
    </w:lvl>
    <w:lvl w:ilvl="1" w:tplc="7A4AED20">
      <w:start w:val="1"/>
      <w:numFmt w:val="bullet"/>
      <w:lvlText w:val="o"/>
      <w:lvlJc w:val="left"/>
      <w:pPr>
        <w:ind w:left="1440" w:hanging="360"/>
      </w:pPr>
      <w:rPr>
        <w:rFonts w:ascii="Courier New" w:hAnsi="Courier New" w:hint="default"/>
      </w:rPr>
    </w:lvl>
    <w:lvl w:ilvl="2" w:tplc="A77A8C7E">
      <w:start w:val="1"/>
      <w:numFmt w:val="bullet"/>
      <w:lvlText w:val=""/>
      <w:lvlJc w:val="left"/>
      <w:pPr>
        <w:ind w:left="2160" w:hanging="360"/>
      </w:pPr>
      <w:rPr>
        <w:rFonts w:ascii="Wingdings" w:hAnsi="Wingdings" w:hint="default"/>
      </w:rPr>
    </w:lvl>
    <w:lvl w:ilvl="3" w:tplc="2BB08292">
      <w:start w:val="1"/>
      <w:numFmt w:val="bullet"/>
      <w:lvlText w:val=""/>
      <w:lvlJc w:val="left"/>
      <w:pPr>
        <w:ind w:left="2880" w:hanging="360"/>
      </w:pPr>
      <w:rPr>
        <w:rFonts w:ascii="Symbol" w:hAnsi="Symbol" w:hint="default"/>
      </w:rPr>
    </w:lvl>
    <w:lvl w:ilvl="4" w:tplc="9C90BA94">
      <w:start w:val="1"/>
      <w:numFmt w:val="bullet"/>
      <w:lvlText w:val="o"/>
      <w:lvlJc w:val="left"/>
      <w:pPr>
        <w:ind w:left="3600" w:hanging="360"/>
      </w:pPr>
      <w:rPr>
        <w:rFonts w:ascii="Courier New" w:hAnsi="Courier New" w:hint="default"/>
      </w:rPr>
    </w:lvl>
    <w:lvl w:ilvl="5" w:tplc="77F2F854">
      <w:start w:val="1"/>
      <w:numFmt w:val="bullet"/>
      <w:lvlText w:val=""/>
      <w:lvlJc w:val="left"/>
      <w:pPr>
        <w:ind w:left="4320" w:hanging="360"/>
      </w:pPr>
      <w:rPr>
        <w:rFonts w:ascii="Wingdings" w:hAnsi="Wingdings" w:hint="default"/>
      </w:rPr>
    </w:lvl>
    <w:lvl w:ilvl="6" w:tplc="5022BFC4">
      <w:start w:val="1"/>
      <w:numFmt w:val="bullet"/>
      <w:lvlText w:val=""/>
      <w:lvlJc w:val="left"/>
      <w:pPr>
        <w:ind w:left="5040" w:hanging="360"/>
      </w:pPr>
      <w:rPr>
        <w:rFonts w:ascii="Symbol" w:hAnsi="Symbol" w:hint="default"/>
      </w:rPr>
    </w:lvl>
    <w:lvl w:ilvl="7" w:tplc="509E23B8">
      <w:start w:val="1"/>
      <w:numFmt w:val="bullet"/>
      <w:lvlText w:val="o"/>
      <w:lvlJc w:val="left"/>
      <w:pPr>
        <w:ind w:left="5760" w:hanging="360"/>
      </w:pPr>
      <w:rPr>
        <w:rFonts w:ascii="Courier New" w:hAnsi="Courier New" w:hint="default"/>
      </w:rPr>
    </w:lvl>
    <w:lvl w:ilvl="8" w:tplc="A6766516">
      <w:start w:val="1"/>
      <w:numFmt w:val="bullet"/>
      <w:lvlText w:val=""/>
      <w:lvlJc w:val="left"/>
      <w:pPr>
        <w:ind w:left="6480" w:hanging="360"/>
      </w:pPr>
      <w:rPr>
        <w:rFonts w:ascii="Wingdings" w:hAnsi="Wingdings" w:hint="default"/>
      </w:rPr>
    </w:lvl>
  </w:abstractNum>
  <w:abstractNum w:abstractNumId="33"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CBE7EDB"/>
    <w:multiLevelType w:val="multilevel"/>
    <w:tmpl w:val="F36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B3C65"/>
    <w:multiLevelType w:val="multilevel"/>
    <w:tmpl w:val="767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2433F2"/>
    <w:multiLevelType w:val="hybridMultilevel"/>
    <w:tmpl w:val="F12CE9E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7" w15:restartNumberingAfterBreak="0">
    <w:nsid w:val="41516F1A"/>
    <w:multiLevelType w:val="hybridMultilevel"/>
    <w:tmpl w:val="11AC419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8" w15:restartNumberingAfterBreak="0">
    <w:nsid w:val="419230A8"/>
    <w:multiLevelType w:val="multilevel"/>
    <w:tmpl w:val="4716AC44"/>
    <w:lvl w:ilvl="0">
      <w:start w:val="1"/>
      <w:numFmt w:val="decimal"/>
      <w:pStyle w:val="Heading1"/>
      <w:suff w:val="space"/>
      <w:lvlText w:val="%1."/>
      <w:lvlJc w:val="left"/>
      <w:pPr>
        <w:ind w:left="43" w:hanging="43"/>
      </w:pPr>
      <w:rPr>
        <w:rFonts w:ascii="Arial" w:hAnsi="Arial" w:hint="default"/>
        <w:sz w:val="24"/>
      </w:rPr>
    </w:lvl>
    <w:lvl w:ilvl="1">
      <w:start w:val="1"/>
      <w:numFmt w:val="decimal"/>
      <w:pStyle w:val="Heading2"/>
      <w:suff w:val="space"/>
      <w:lvlText w:val="%1.%2."/>
      <w:lvlJc w:val="left"/>
      <w:pPr>
        <w:ind w:left="1035"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9" w15:restartNumberingAfterBreak="0">
    <w:nsid w:val="41E2AFAA"/>
    <w:multiLevelType w:val="hybridMultilevel"/>
    <w:tmpl w:val="FFFFFFFF"/>
    <w:lvl w:ilvl="0" w:tplc="55BA496A">
      <w:start w:val="1"/>
      <w:numFmt w:val="bullet"/>
      <w:lvlText w:val=""/>
      <w:lvlJc w:val="left"/>
      <w:pPr>
        <w:ind w:left="720" w:hanging="360"/>
      </w:pPr>
      <w:rPr>
        <w:rFonts w:ascii="Symbol" w:hAnsi="Symbol" w:hint="default"/>
      </w:rPr>
    </w:lvl>
    <w:lvl w:ilvl="1" w:tplc="B81C8D02">
      <w:start w:val="1"/>
      <w:numFmt w:val="bullet"/>
      <w:lvlText w:val="o"/>
      <w:lvlJc w:val="left"/>
      <w:pPr>
        <w:ind w:left="1440" w:hanging="360"/>
      </w:pPr>
      <w:rPr>
        <w:rFonts w:ascii="Courier New" w:hAnsi="Courier New" w:hint="default"/>
      </w:rPr>
    </w:lvl>
    <w:lvl w:ilvl="2" w:tplc="039A62C0">
      <w:start w:val="1"/>
      <w:numFmt w:val="bullet"/>
      <w:lvlText w:val=""/>
      <w:lvlJc w:val="left"/>
      <w:pPr>
        <w:ind w:left="2160" w:hanging="360"/>
      </w:pPr>
      <w:rPr>
        <w:rFonts w:ascii="Wingdings" w:hAnsi="Wingdings" w:hint="default"/>
      </w:rPr>
    </w:lvl>
    <w:lvl w:ilvl="3" w:tplc="F43EA8C2">
      <w:start w:val="1"/>
      <w:numFmt w:val="bullet"/>
      <w:lvlText w:val=""/>
      <w:lvlJc w:val="left"/>
      <w:pPr>
        <w:ind w:left="2880" w:hanging="360"/>
      </w:pPr>
      <w:rPr>
        <w:rFonts w:ascii="Symbol" w:hAnsi="Symbol" w:hint="default"/>
      </w:rPr>
    </w:lvl>
    <w:lvl w:ilvl="4" w:tplc="BA6EAB76">
      <w:start w:val="1"/>
      <w:numFmt w:val="bullet"/>
      <w:lvlText w:val="o"/>
      <w:lvlJc w:val="left"/>
      <w:pPr>
        <w:ind w:left="3600" w:hanging="360"/>
      </w:pPr>
      <w:rPr>
        <w:rFonts w:ascii="Courier New" w:hAnsi="Courier New" w:hint="default"/>
      </w:rPr>
    </w:lvl>
    <w:lvl w:ilvl="5" w:tplc="3F8648A4">
      <w:start w:val="1"/>
      <w:numFmt w:val="bullet"/>
      <w:lvlText w:val=""/>
      <w:lvlJc w:val="left"/>
      <w:pPr>
        <w:ind w:left="4320" w:hanging="360"/>
      </w:pPr>
      <w:rPr>
        <w:rFonts w:ascii="Wingdings" w:hAnsi="Wingdings" w:hint="default"/>
      </w:rPr>
    </w:lvl>
    <w:lvl w:ilvl="6" w:tplc="17C2AFCC">
      <w:start w:val="1"/>
      <w:numFmt w:val="bullet"/>
      <w:lvlText w:val=""/>
      <w:lvlJc w:val="left"/>
      <w:pPr>
        <w:ind w:left="5040" w:hanging="360"/>
      </w:pPr>
      <w:rPr>
        <w:rFonts w:ascii="Symbol" w:hAnsi="Symbol" w:hint="default"/>
      </w:rPr>
    </w:lvl>
    <w:lvl w:ilvl="7" w:tplc="C1C2B052">
      <w:start w:val="1"/>
      <w:numFmt w:val="bullet"/>
      <w:lvlText w:val="o"/>
      <w:lvlJc w:val="left"/>
      <w:pPr>
        <w:ind w:left="5760" w:hanging="360"/>
      </w:pPr>
      <w:rPr>
        <w:rFonts w:ascii="Courier New" w:hAnsi="Courier New" w:hint="default"/>
      </w:rPr>
    </w:lvl>
    <w:lvl w:ilvl="8" w:tplc="AAB8032E">
      <w:start w:val="1"/>
      <w:numFmt w:val="bullet"/>
      <w:lvlText w:val=""/>
      <w:lvlJc w:val="left"/>
      <w:pPr>
        <w:ind w:left="6480" w:hanging="360"/>
      </w:pPr>
      <w:rPr>
        <w:rFonts w:ascii="Wingdings" w:hAnsi="Wingdings" w:hint="default"/>
      </w:rPr>
    </w:lvl>
  </w:abstractNum>
  <w:abstractNum w:abstractNumId="40" w15:restartNumberingAfterBreak="0">
    <w:nsid w:val="423419BC"/>
    <w:multiLevelType w:val="multilevel"/>
    <w:tmpl w:val="8AFC8C7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imes New Roman" w:hint="default"/>
        <w:color w:val="auto"/>
        <w:sz w:val="24"/>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D05EED"/>
    <w:multiLevelType w:val="hybridMultilevel"/>
    <w:tmpl w:val="1582A50C"/>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2" w15:restartNumberingAfterBreak="0">
    <w:nsid w:val="43E4565C"/>
    <w:multiLevelType w:val="multilevel"/>
    <w:tmpl w:val="863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C63296"/>
    <w:multiLevelType w:val="multilevel"/>
    <w:tmpl w:val="63BE00B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733AEC"/>
    <w:multiLevelType w:val="multilevel"/>
    <w:tmpl w:val="54C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25ED0"/>
    <w:multiLevelType w:val="multilevel"/>
    <w:tmpl w:val="1C8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693E4E"/>
    <w:multiLevelType w:val="hybridMultilevel"/>
    <w:tmpl w:val="0BB68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80C1A0C"/>
    <w:multiLevelType w:val="hybridMultilevel"/>
    <w:tmpl w:val="DDB2B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B7C889A"/>
    <w:multiLevelType w:val="hybridMultilevel"/>
    <w:tmpl w:val="FFFFFFFF"/>
    <w:lvl w:ilvl="0" w:tplc="16841468">
      <w:start w:val="1"/>
      <w:numFmt w:val="bullet"/>
      <w:lvlText w:val=""/>
      <w:lvlJc w:val="left"/>
      <w:pPr>
        <w:ind w:left="1080" w:hanging="360"/>
      </w:pPr>
      <w:rPr>
        <w:rFonts w:ascii="Symbol" w:hAnsi="Symbol" w:hint="default"/>
      </w:rPr>
    </w:lvl>
    <w:lvl w:ilvl="1" w:tplc="2FDEA7E6">
      <w:start w:val="1"/>
      <w:numFmt w:val="bullet"/>
      <w:lvlText w:val="o"/>
      <w:lvlJc w:val="left"/>
      <w:pPr>
        <w:ind w:left="1800" w:hanging="360"/>
      </w:pPr>
      <w:rPr>
        <w:rFonts w:ascii="Courier New" w:hAnsi="Courier New" w:hint="default"/>
      </w:rPr>
    </w:lvl>
    <w:lvl w:ilvl="2" w:tplc="BC5CC564">
      <w:start w:val="1"/>
      <w:numFmt w:val="bullet"/>
      <w:lvlText w:val=""/>
      <w:lvlJc w:val="left"/>
      <w:pPr>
        <w:ind w:left="2520" w:hanging="360"/>
      </w:pPr>
      <w:rPr>
        <w:rFonts w:ascii="Wingdings" w:hAnsi="Wingdings" w:hint="default"/>
      </w:rPr>
    </w:lvl>
    <w:lvl w:ilvl="3" w:tplc="0DC6E8DA">
      <w:start w:val="1"/>
      <w:numFmt w:val="bullet"/>
      <w:lvlText w:val=""/>
      <w:lvlJc w:val="left"/>
      <w:pPr>
        <w:ind w:left="3240" w:hanging="360"/>
      </w:pPr>
      <w:rPr>
        <w:rFonts w:ascii="Symbol" w:hAnsi="Symbol" w:hint="default"/>
      </w:rPr>
    </w:lvl>
    <w:lvl w:ilvl="4" w:tplc="8C507858">
      <w:start w:val="1"/>
      <w:numFmt w:val="bullet"/>
      <w:lvlText w:val="o"/>
      <w:lvlJc w:val="left"/>
      <w:pPr>
        <w:ind w:left="3960" w:hanging="360"/>
      </w:pPr>
      <w:rPr>
        <w:rFonts w:ascii="Courier New" w:hAnsi="Courier New" w:hint="default"/>
      </w:rPr>
    </w:lvl>
    <w:lvl w:ilvl="5" w:tplc="3642E044">
      <w:start w:val="1"/>
      <w:numFmt w:val="bullet"/>
      <w:lvlText w:val=""/>
      <w:lvlJc w:val="left"/>
      <w:pPr>
        <w:ind w:left="4680" w:hanging="360"/>
      </w:pPr>
      <w:rPr>
        <w:rFonts w:ascii="Wingdings" w:hAnsi="Wingdings" w:hint="default"/>
      </w:rPr>
    </w:lvl>
    <w:lvl w:ilvl="6" w:tplc="24D0C0B2">
      <w:start w:val="1"/>
      <w:numFmt w:val="bullet"/>
      <w:lvlText w:val=""/>
      <w:lvlJc w:val="left"/>
      <w:pPr>
        <w:ind w:left="5400" w:hanging="360"/>
      </w:pPr>
      <w:rPr>
        <w:rFonts w:ascii="Symbol" w:hAnsi="Symbol" w:hint="default"/>
      </w:rPr>
    </w:lvl>
    <w:lvl w:ilvl="7" w:tplc="21425516">
      <w:start w:val="1"/>
      <w:numFmt w:val="bullet"/>
      <w:lvlText w:val="o"/>
      <w:lvlJc w:val="left"/>
      <w:pPr>
        <w:ind w:left="6120" w:hanging="360"/>
      </w:pPr>
      <w:rPr>
        <w:rFonts w:ascii="Courier New" w:hAnsi="Courier New" w:hint="default"/>
      </w:rPr>
    </w:lvl>
    <w:lvl w:ilvl="8" w:tplc="9CD65A90">
      <w:start w:val="1"/>
      <w:numFmt w:val="bullet"/>
      <w:lvlText w:val=""/>
      <w:lvlJc w:val="left"/>
      <w:pPr>
        <w:ind w:left="6840" w:hanging="360"/>
      </w:pPr>
      <w:rPr>
        <w:rFonts w:ascii="Wingdings" w:hAnsi="Wingdings" w:hint="default"/>
      </w:rPr>
    </w:lvl>
  </w:abstractNum>
  <w:abstractNum w:abstractNumId="49" w15:restartNumberingAfterBreak="0">
    <w:nsid w:val="5C9626AE"/>
    <w:multiLevelType w:val="hybridMultilevel"/>
    <w:tmpl w:val="3FF40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861C67"/>
    <w:multiLevelType w:val="hybridMultilevel"/>
    <w:tmpl w:val="FFFFFFFF"/>
    <w:lvl w:ilvl="0" w:tplc="15920164">
      <w:start w:val="1"/>
      <w:numFmt w:val="bullet"/>
      <w:lvlText w:val=""/>
      <w:lvlJc w:val="left"/>
      <w:pPr>
        <w:ind w:left="720" w:hanging="360"/>
      </w:pPr>
      <w:rPr>
        <w:rFonts w:ascii="Symbol" w:hAnsi="Symbol" w:hint="default"/>
      </w:rPr>
    </w:lvl>
    <w:lvl w:ilvl="1" w:tplc="BD74991C">
      <w:start w:val="1"/>
      <w:numFmt w:val="bullet"/>
      <w:lvlText w:val="o"/>
      <w:lvlJc w:val="left"/>
      <w:pPr>
        <w:ind w:left="1440" w:hanging="360"/>
      </w:pPr>
      <w:rPr>
        <w:rFonts w:ascii="Courier New" w:hAnsi="Courier New" w:hint="default"/>
      </w:rPr>
    </w:lvl>
    <w:lvl w:ilvl="2" w:tplc="4410A024">
      <w:start w:val="1"/>
      <w:numFmt w:val="bullet"/>
      <w:lvlText w:val=""/>
      <w:lvlJc w:val="left"/>
      <w:pPr>
        <w:ind w:left="2160" w:hanging="360"/>
      </w:pPr>
      <w:rPr>
        <w:rFonts w:ascii="Wingdings" w:hAnsi="Wingdings" w:hint="default"/>
      </w:rPr>
    </w:lvl>
    <w:lvl w:ilvl="3" w:tplc="2006E098">
      <w:start w:val="1"/>
      <w:numFmt w:val="bullet"/>
      <w:lvlText w:val=""/>
      <w:lvlJc w:val="left"/>
      <w:pPr>
        <w:ind w:left="2880" w:hanging="360"/>
      </w:pPr>
      <w:rPr>
        <w:rFonts w:ascii="Symbol" w:hAnsi="Symbol" w:hint="default"/>
      </w:rPr>
    </w:lvl>
    <w:lvl w:ilvl="4" w:tplc="B56A3FA0">
      <w:start w:val="1"/>
      <w:numFmt w:val="bullet"/>
      <w:lvlText w:val="o"/>
      <w:lvlJc w:val="left"/>
      <w:pPr>
        <w:ind w:left="3600" w:hanging="360"/>
      </w:pPr>
      <w:rPr>
        <w:rFonts w:ascii="Courier New" w:hAnsi="Courier New" w:hint="default"/>
      </w:rPr>
    </w:lvl>
    <w:lvl w:ilvl="5" w:tplc="72BC25F6">
      <w:start w:val="1"/>
      <w:numFmt w:val="bullet"/>
      <w:lvlText w:val=""/>
      <w:lvlJc w:val="left"/>
      <w:pPr>
        <w:ind w:left="4320" w:hanging="360"/>
      </w:pPr>
      <w:rPr>
        <w:rFonts w:ascii="Wingdings" w:hAnsi="Wingdings" w:hint="default"/>
      </w:rPr>
    </w:lvl>
    <w:lvl w:ilvl="6" w:tplc="B8A891B4">
      <w:start w:val="1"/>
      <w:numFmt w:val="bullet"/>
      <w:lvlText w:val=""/>
      <w:lvlJc w:val="left"/>
      <w:pPr>
        <w:ind w:left="5040" w:hanging="360"/>
      </w:pPr>
      <w:rPr>
        <w:rFonts w:ascii="Symbol" w:hAnsi="Symbol" w:hint="default"/>
      </w:rPr>
    </w:lvl>
    <w:lvl w:ilvl="7" w:tplc="341223FC">
      <w:start w:val="1"/>
      <w:numFmt w:val="bullet"/>
      <w:lvlText w:val="o"/>
      <w:lvlJc w:val="left"/>
      <w:pPr>
        <w:ind w:left="5760" w:hanging="360"/>
      </w:pPr>
      <w:rPr>
        <w:rFonts w:ascii="Courier New" w:hAnsi="Courier New" w:hint="default"/>
      </w:rPr>
    </w:lvl>
    <w:lvl w:ilvl="8" w:tplc="063A19C8">
      <w:start w:val="1"/>
      <w:numFmt w:val="bullet"/>
      <w:lvlText w:val=""/>
      <w:lvlJc w:val="left"/>
      <w:pPr>
        <w:ind w:left="6480" w:hanging="360"/>
      </w:pPr>
      <w:rPr>
        <w:rFonts w:ascii="Wingdings" w:hAnsi="Wingdings" w:hint="default"/>
      </w:rPr>
    </w:lvl>
  </w:abstractNum>
  <w:abstractNum w:abstractNumId="51" w15:restartNumberingAfterBreak="0">
    <w:nsid w:val="5F366556"/>
    <w:multiLevelType w:val="multilevel"/>
    <w:tmpl w:val="E1E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46404E"/>
    <w:multiLevelType w:val="multilevel"/>
    <w:tmpl w:val="89F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CA43A0"/>
    <w:multiLevelType w:val="hybridMultilevel"/>
    <w:tmpl w:val="46ACA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90076F7"/>
    <w:multiLevelType w:val="multilevel"/>
    <w:tmpl w:val="5DC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4251F7"/>
    <w:multiLevelType w:val="hybridMultilevel"/>
    <w:tmpl w:val="791E1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0E644B"/>
    <w:multiLevelType w:val="multilevel"/>
    <w:tmpl w:val="A3E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5212FF"/>
    <w:multiLevelType w:val="multilevel"/>
    <w:tmpl w:val="BD84F5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FD3228"/>
    <w:multiLevelType w:val="hybridMultilevel"/>
    <w:tmpl w:val="CC7400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00145C"/>
    <w:multiLevelType w:val="multilevel"/>
    <w:tmpl w:val="5EB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93AF5"/>
    <w:multiLevelType w:val="multilevel"/>
    <w:tmpl w:val="2A3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64649C"/>
    <w:multiLevelType w:val="hybridMultilevel"/>
    <w:tmpl w:val="FFFFFFFF"/>
    <w:lvl w:ilvl="0" w:tplc="BD420784">
      <w:start w:val="1"/>
      <w:numFmt w:val="bullet"/>
      <w:lvlText w:val=""/>
      <w:lvlJc w:val="left"/>
      <w:pPr>
        <w:ind w:left="720" w:hanging="360"/>
      </w:pPr>
      <w:rPr>
        <w:rFonts w:ascii="Symbol" w:hAnsi="Symbol" w:hint="default"/>
      </w:rPr>
    </w:lvl>
    <w:lvl w:ilvl="1" w:tplc="C9A07D70">
      <w:start w:val="1"/>
      <w:numFmt w:val="bullet"/>
      <w:lvlText w:val="o"/>
      <w:lvlJc w:val="left"/>
      <w:pPr>
        <w:ind w:left="1440" w:hanging="360"/>
      </w:pPr>
      <w:rPr>
        <w:rFonts w:ascii="Courier New" w:hAnsi="Courier New" w:hint="default"/>
      </w:rPr>
    </w:lvl>
    <w:lvl w:ilvl="2" w:tplc="A2400156">
      <w:start w:val="1"/>
      <w:numFmt w:val="bullet"/>
      <w:lvlText w:val=""/>
      <w:lvlJc w:val="left"/>
      <w:pPr>
        <w:ind w:left="2160" w:hanging="360"/>
      </w:pPr>
      <w:rPr>
        <w:rFonts w:ascii="Wingdings" w:hAnsi="Wingdings" w:hint="default"/>
      </w:rPr>
    </w:lvl>
    <w:lvl w:ilvl="3" w:tplc="B6D47132">
      <w:start w:val="1"/>
      <w:numFmt w:val="bullet"/>
      <w:lvlText w:val=""/>
      <w:lvlJc w:val="left"/>
      <w:pPr>
        <w:ind w:left="2880" w:hanging="360"/>
      </w:pPr>
      <w:rPr>
        <w:rFonts w:ascii="Symbol" w:hAnsi="Symbol" w:hint="default"/>
      </w:rPr>
    </w:lvl>
    <w:lvl w:ilvl="4" w:tplc="05A04DD6">
      <w:start w:val="1"/>
      <w:numFmt w:val="bullet"/>
      <w:lvlText w:val="o"/>
      <w:lvlJc w:val="left"/>
      <w:pPr>
        <w:ind w:left="3600" w:hanging="360"/>
      </w:pPr>
      <w:rPr>
        <w:rFonts w:ascii="Courier New" w:hAnsi="Courier New" w:hint="default"/>
      </w:rPr>
    </w:lvl>
    <w:lvl w:ilvl="5" w:tplc="750A9310">
      <w:start w:val="1"/>
      <w:numFmt w:val="bullet"/>
      <w:lvlText w:val=""/>
      <w:lvlJc w:val="left"/>
      <w:pPr>
        <w:ind w:left="4320" w:hanging="360"/>
      </w:pPr>
      <w:rPr>
        <w:rFonts w:ascii="Wingdings" w:hAnsi="Wingdings" w:hint="default"/>
      </w:rPr>
    </w:lvl>
    <w:lvl w:ilvl="6" w:tplc="62E2F292">
      <w:start w:val="1"/>
      <w:numFmt w:val="bullet"/>
      <w:lvlText w:val=""/>
      <w:lvlJc w:val="left"/>
      <w:pPr>
        <w:ind w:left="5040" w:hanging="360"/>
      </w:pPr>
      <w:rPr>
        <w:rFonts w:ascii="Symbol" w:hAnsi="Symbol" w:hint="default"/>
      </w:rPr>
    </w:lvl>
    <w:lvl w:ilvl="7" w:tplc="8D046AD8">
      <w:start w:val="1"/>
      <w:numFmt w:val="bullet"/>
      <w:lvlText w:val="o"/>
      <w:lvlJc w:val="left"/>
      <w:pPr>
        <w:ind w:left="5760" w:hanging="360"/>
      </w:pPr>
      <w:rPr>
        <w:rFonts w:ascii="Courier New" w:hAnsi="Courier New" w:hint="default"/>
      </w:rPr>
    </w:lvl>
    <w:lvl w:ilvl="8" w:tplc="547EE67E">
      <w:start w:val="1"/>
      <w:numFmt w:val="bullet"/>
      <w:lvlText w:val=""/>
      <w:lvlJc w:val="left"/>
      <w:pPr>
        <w:ind w:left="6480" w:hanging="360"/>
      </w:pPr>
      <w:rPr>
        <w:rFonts w:ascii="Wingdings" w:hAnsi="Wingdings" w:hint="default"/>
      </w:rPr>
    </w:lvl>
  </w:abstractNum>
  <w:abstractNum w:abstractNumId="62" w15:restartNumberingAfterBreak="0">
    <w:nsid w:val="72457E5D"/>
    <w:multiLevelType w:val="multilevel"/>
    <w:tmpl w:val="84149C7E"/>
    <w:styleLink w:val="Headings2"/>
    <w:lvl w:ilvl="0">
      <w:start w:val="1"/>
      <w:numFmt w:val="decimal"/>
      <w:suff w:val="space"/>
      <w:lvlText w:val="%1."/>
      <w:lvlJc w:val="left"/>
      <w:pPr>
        <w:ind w:left="403" w:hanging="43"/>
      </w:pPr>
      <w:rPr>
        <w:rFonts w:ascii="Arial" w:hAnsi="Arial" w:hint="default"/>
        <w:sz w:val="24"/>
      </w:rPr>
    </w:lvl>
    <w:lvl w:ilvl="1">
      <w:start w:val="1"/>
      <w:numFmt w:val="decimal"/>
      <w:suff w:val="space"/>
      <w:lvlText w:val="%1.%2."/>
      <w:lvlJc w:val="left"/>
      <w:pPr>
        <w:ind w:left="1035"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63" w15:restartNumberingAfterBreak="0">
    <w:nsid w:val="7A28942B"/>
    <w:multiLevelType w:val="hybridMultilevel"/>
    <w:tmpl w:val="FFFFFFFF"/>
    <w:lvl w:ilvl="0" w:tplc="8C262F50">
      <w:start w:val="1"/>
      <w:numFmt w:val="bullet"/>
      <w:lvlText w:val=""/>
      <w:lvlJc w:val="left"/>
      <w:pPr>
        <w:ind w:left="720" w:hanging="360"/>
      </w:pPr>
      <w:rPr>
        <w:rFonts w:ascii="Symbol" w:hAnsi="Symbol" w:hint="default"/>
      </w:rPr>
    </w:lvl>
    <w:lvl w:ilvl="1" w:tplc="9BD4B984">
      <w:start w:val="1"/>
      <w:numFmt w:val="bullet"/>
      <w:lvlText w:val="o"/>
      <w:lvlJc w:val="left"/>
      <w:pPr>
        <w:ind w:left="1440" w:hanging="360"/>
      </w:pPr>
      <w:rPr>
        <w:rFonts w:ascii="Courier New" w:hAnsi="Courier New" w:hint="default"/>
      </w:rPr>
    </w:lvl>
    <w:lvl w:ilvl="2" w:tplc="7B6AEF54">
      <w:start w:val="1"/>
      <w:numFmt w:val="bullet"/>
      <w:lvlText w:val=""/>
      <w:lvlJc w:val="left"/>
      <w:pPr>
        <w:ind w:left="2160" w:hanging="360"/>
      </w:pPr>
      <w:rPr>
        <w:rFonts w:ascii="Wingdings" w:hAnsi="Wingdings" w:hint="default"/>
      </w:rPr>
    </w:lvl>
    <w:lvl w:ilvl="3" w:tplc="202A6EE8">
      <w:start w:val="1"/>
      <w:numFmt w:val="bullet"/>
      <w:lvlText w:val=""/>
      <w:lvlJc w:val="left"/>
      <w:pPr>
        <w:ind w:left="2880" w:hanging="360"/>
      </w:pPr>
      <w:rPr>
        <w:rFonts w:ascii="Symbol" w:hAnsi="Symbol" w:hint="default"/>
      </w:rPr>
    </w:lvl>
    <w:lvl w:ilvl="4" w:tplc="4DB23E48">
      <w:start w:val="1"/>
      <w:numFmt w:val="bullet"/>
      <w:lvlText w:val="o"/>
      <w:lvlJc w:val="left"/>
      <w:pPr>
        <w:ind w:left="3600" w:hanging="360"/>
      </w:pPr>
      <w:rPr>
        <w:rFonts w:ascii="Courier New" w:hAnsi="Courier New" w:hint="default"/>
      </w:rPr>
    </w:lvl>
    <w:lvl w:ilvl="5" w:tplc="BE8800EE">
      <w:start w:val="1"/>
      <w:numFmt w:val="bullet"/>
      <w:lvlText w:val=""/>
      <w:lvlJc w:val="left"/>
      <w:pPr>
        <w:ind w:left="4320" w:hanging="360"/>
      </w:pPr>
      <w:rPr>
        <w:rFonts w:ascii="Wingdings" w:hAnsi="Wingdings" w:hint="default"/>
      </w:rPr>
    </w:lvl>
    <w:lvl w:ilvl="6" w:tplc="FFC83CB6">
      <w:start w:val="1"/>
      <w:numFmt w:val="bullet"/>
      <w:lvlText w:val=""/>
      <w:lvlJc w:val="left"/>
      <w:pPr>
        <w:ind w:left="5040" w:hanging="360"/>
      </w:pPr>
      <w:rPr>
        <w:rFonts w:ascii="Symbol" w:hAnsi="Symbol" w:hint="default"/>
      </w:rPr>
    </w:lvl>
    <w:lvl w:ilvl="7" w:tplc="5BC03856">
      <w:start w:val="1"/>
      <w:numFmt w:val="bullet"/>
      <w:lvlText w:val="o"/>
      <w:lvlJc w:val="left"/>
      <w:pPr>
        <w:ind w:left="5760" w:hanging="360"/>
      </w:pPr>
      <w:rPr>
        <w:rFonts w:ascii="Courier New" w:hAnsi="Courier New" w:hint="default"/>
      </w:rPr>
    </w:lvl>
    <w:lvl w:ilvl="8" w:tplc="C5D4DFEE">
      <w:start w:val="1"/>
      <w:numFmt w:val="bullet"/>
      <w:lvlText w:val=""/>
      <w:lvlJc w:val="left"/>
      <w:pPr>
        <w:ind w:left="6480" w:hanging="360"/>
      </w:pPr>
      <w:rPr>
        <w:rFonts w:ascii="Wingdings" w:hAnsi="Wingdings" w:hint="default"/>
      </w:rPr>
    </w:lvl>
  </w:abstractNum>
  <w:abstractNum w:abstractNumId="64" w15:restartNumberingAfterBreak="0">
    <w:nsid w:val="7AB201D6"/>
    <w:multiLevelType w:val="hybridMultilevel"/>
    <w:tmpl w:val="FFFFFFFF"/>
    <w:lvl w:ilvl="0" w:tplc="5EAA1BA0">
      <w:start w:val="1"/>
      <w:numFmt w:val="bullet"/>
      <w:lvlText w:val=""/>
      <w:lvlJc w:val="left"/>
      <w:pPr>
        <w:ind w:left="720" w:hanging="360"/>
      </w:pPr>
      <w:rPr>
        <w:rFonts w:ascii="Symbol" w:hAnsi="Symbol" w:hint="default"/>
      </w:rPr>
    </w:lvl>
    <w:lvl w:ilvl="1" w:tplc="145EB688">
      <w:start w:val="1"/>
      <w:numFmt w:val="bullet"/>
      <w:lvlText w:val="o"/>
      <w:lvlJc w:val="left"/>
      <w:pPr>
        <w:ind w:left="1440" w:hanging="360"/>
      </w:pPr>
      <w:rPr>
        <w:rFonts w:ascii="Courier New" w:hAnsi="Courier New" w:hint="default"/>
      </w:rPr>
    </w:lvl>
    <w:lvl w:ilvl="2" w:tplc="1BCCA562">
      <w:start w:val="1"/>
      <w:numFmt w:val="bullet"/>
      <w:lvlText w:val=""/>
      <w:lvlJc w:val="left"/>
      <w:pPr>
        <w:ind w:left="2160" w:hanging="360"/>
      </w:pPr>
      <w:rPr>
        <w:rFonts w:ascii="Wingdings" w:hAnsi="Wingdings" w:hint="default"/>
      </w:rPr>
    </w:lvl>
    <w:lvl w:ilvl="3" w:tplc="0D5A8CA0">
      <w:start w:val="1"/>
      <w:numFmt w:val="bullet"/>
      <w:lvlText w:val=""/>
      <w:lvlJc w:val="left"/>
      <w:pPr>
        <w:ind w:left="2880" w:hanging="360"/>
      </w:pPr>
      <w:rPr>
        <w:rFonts w:ascii="Symbol" w:hAnsi="Symbol" w:hint="default"/>
      </w:rPr>
    </w:lvl>
    <w:lvl w:ilvl="4" w:tplc="65608198">
      <w:start w:val="1"/>
      <w:numFmt w:val="bullet"/>
      <w:lvlText w:val="o"/>
      <w:lvlJc w:val="left"/>
      <w:pPr>
        <w:ind w:left="3600" w:hanging="360"/>
      </w:pPr>
      <w:rPr>
        <w:rFonts w:ascii="Courier New" w:hAnsi="Courier New" w:hint="default"/>
      </w:rPr>
    </w:lvl>
    <w:lvl w:ilvl="5" w:tplc="460A3CF8">
      <w:start w:val="1"/>
      <w:numFmt w:val="bullet"/>
      <w:lvlText w:val=""/>
      <w:lvlJc w:val="left"/>
      <w:pPr>
        <w:ind w:left="4320" w:hanging="360"/>
      </w:pPr>
      <w:rPr>
        <w:rFonts w:ascii="Wingdings" w:hAnsi="Wingdings" w:hint="default"/>
      </w:rPr>
    </w:lvl>
    <w:lvl w:ilvl="6" w:tplc="842ABBDC">
      <w:start w:val="1"/>
      <w:numFmt w:val="bullet"/>
      <w:lvlText w:val=""/>
      <w:lvlJc w:val="left"/>
      <w:pPr>
        <w:ind w:left="5040" w:hanging="360"/>
      </w:pPr>
      <w:rPr>
        <w:rFonts w:ascii="Symbol" w:hAnsi="Symbol" w:hint="default"/>
      </w:rPr>
    </w:lvl>
    <w:lvl w:ilvl="7" w:tplc="78AAA194">
      <w:start w:val="1"/>
      <w:numFmt w:val="bullet"/>
      <w:lvlText w:val="o"/>
      <w:lvlJc w:val="left"/>
      <w:pPr>
        <w:ind w:left="5760" w:hanging="360"/>
      </w:pPr>
      <w:rPr>
        <w:rFonts w:ascii="Courier New" w:hAnsi="Courier New" w:hint="default"/>
      </w:rPr>
    </w:lvl>
    <w:lvl w:ilvl="8" w:tplc="442CBF5A">
      <w:start w:val="1"/>
      <w:numFmt w:val="bullet"/>
      <w:lvlText w:val=""/>
      <w:lvlJc w:val="left"/>
      <w:pPr>
        <w:ind w:left="6480" w:hanging="360"/>
      </w:pPr>
      <w:rPr>
        <w:rFonts w:ascii="Wingdings" w:hAnsi="Wingdings" w:hint="default"/>
      </w:rPr>
    </w:lvl>
  </w:abstractNum>
  <w:abstractNum w:abstractNumId="65" w15:restartNumberingAfterBreak="0">
    <w:nsid w:val="7B4F46C1"/>
    <w:multiLevelType w:val="multilevel"/>
    <w:tmpl w:val="5C4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B22FC2"/>
    <w:multiLevelType w:val="multilevel"/>
    <w:tmpl w:val="9FE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84312">
    <w:abstractNumId w:val="66"/>
  </w:num>
  <w:num w:numId="2" w16cid:durableId="501891606">
    <w:abstractNumId w:val="52"/>
  </w:num>
  <w:num w:numId="3" w16cid:durableId="825517278">
    <w:abstractNumId w:val="13"/>
  </w:num>
  <w:num w:numId="4" w16cid:durableId="917982159">
    <w:abstractNumId w:val="59"/>
  </w:num>
  <w:num w:numId="5" w16cid:durableId="1766997420">
    <w:abstractNumId w:val="15"/>
  </w:num>
  <w:num w:numId="6" w16cid:durableId="1318650104">
    <w:abstractNumId w:val="25"/>
  </w:num>
  <w:num w:numId="7" w16cid:durableId="922421282">
    <w:abstractNumId w:val="56"/>
  </w:num>
  <w:num w:numId="8" w16cid:durableId="1481731623">
    <w:abstractNumId w:val="27"/>
  </w:num>
  <w:num w:numId="9" w16cid:durableId="1348871783">
    <w:abstractNumId w:val="12"/>
  </w:num>
  <w:num w:numId="10" w16cid:durableId="1969896919">
    <w:abstractNumId w:val="57"/>
  </w:num>
  <w:num w:numId="11" w16cid:durableId="199972952">
    <w:abstractNumId w:val="17"/>
  </w:num>
  <w:num w:numId="12" w16cid:durableId="1549875646">
    <w:abstractNumId w:val="53"/>
  </w:num>
  <w:num w:numId="13" w16cid:durableId="202181674">
    <w:abstractNumId w:val="55"/>
  </w:num>
  <w:num w:numId="14" w16cid:durableId="91827197">
    <w:abstractNumId w:val="46"/>
  </w:num>
  <w:num w:numId="15" w16cid:durableId="588198501">
    <w:abstractNumId w:val="23"/>
  </w:num>
  <w:num w:numId="16" w16cid:durableId="1855150738">
    <w:abstractNumId w:val="47"/>
  </w:num>
  <w:num w:numId="17" w16cid:durableId="206376705">
    <w:abstractNumId w:val="49"/>
  </w:num>
  <w:num w:numId="18" w16cid:durableId="1182940424">
    <w:abstractNumId w:val="20"/>
  </w:num>
  <w:num w:numId="19" w16cid:durableId="472722471">
    <w:abstractNumId w:val="10"/>
  </w:num>
  <w:num w:numId="20" w16cid:durableId="534080372">
    <w:abstractNumId w:val="21"/>
  </w:num>
  <w:num w:numId="21" w16cid:durableId="1381827948">
    <w:abstractNumId w:val="33"/>
  </w:num>
  <w:num w:numId="22" w16cid:durableId="563684817">
    <w:abstractNumId w:val="8"/>
  </w:num>
  <w:num w:numId="23" w16cid:durableId="866600963">
    <w:abstractNumId w:val="62"/>
  </w:num>
  <w:num w:numId="24" w16cid:durableId="1867480344">
    <w:abstractNumId w:val="28"/>
  </w:num>
  <w:num w:numId="25" w16cid:durableId="170225050">
    <w:abstractNumId w:val="5"/>
  </w:num>
  <w:num w:numId="26" w16cid:durableId="529991958">
    <w:abstractNumId w:val="36"/>
  </w:num>
  <w:num w:numId="27" w16cid:durableId="282226720">
    <w:abstractNumId w:val="37"/>
  </w:num>
  <w:num w:numId="28" w16cid:durableId="1755009477">
    <w:abstractNumId w:val="41"/>
  </w:num>
  <w:num w:numId="29" w16cid:durableId="254939985">
    <w:abstractNumId w:val="38"/>
  </w:num>
  <w:num w:numId="30" w16cid:durableId="1093627429">
    <w:abstractNumId w:val="43"/>
  </w:num>
  <w:num w:numId="31" w16cid:durableId="1332098378">
    <w:abstractNumId w:val="7"/>
  </w:num>
  <w:num w:numId="32" w16cid:durableId="1533306588">
    <w:abstractNumId w:val="18"/>
  </w:num>
  <w:num w:numId="33" w16cid:durableId="792672832">
    <w:abstractNumId w:val="26"/>
  </w:num>
  <w:num w:numId="34" w16cid:durableId="661006258">
    <w:abstractNumId w:val="51"/>
  </w:num>
  <w:num w:numId="35" w16cid:durableId="1203247747">
    <w:abstractNumId w:val="11"/>
  </w:num>
  <w:num w:numId="36" w16cid:durableId="1688024486">
    <w:abstractNumId w:val="58"/>
  </w:num>
  <w:num w:numId="37" w16cid:durableId="136650935">
    <w:abstractNumId w:val="60"/>
  </w:num>
  <w:num w:numId="38" w16cid:durableId="1261908970">
    <w:abstractNumId w:val="65"/>
  </w:num>
  <w:num w:numId="39" w16cid:durableId="2099672646">
    <w:abstractNumId w:val="45"/>
  </w:num>
  <w:num w:numId="40" w16cid:durableId="2105225749">
    <w:abstractNumId w:val="31"/>
  </w:num>
  <w:num w:numId="41" w16cid:durableId="1820682811">
    <w:abstractNumId w:val="16"/>
  </w:num>
  <w:num w:numId="42" w16cid:durableId="1094322558">
    <w:abstractNumId w:val="24"/>
  </w:num>
  <w:num w:numId="43" w16cid:durableId="555551555">
    <w:abstractNumId w:val="34"/>
  </w:num>
  <w:num w:numId="44" w16cid:durableId="78406116">
    <w:abstractNumId w:val="42"/>
  </w:num>
  <w:num w:numId="45" w16cid:durableId="936982952">
    <w:abstractNumId w:val="35"/>
  </w:num>
  <w:num w:numId="46" w16cid:durableId="1302734622">
    <w:abstractNumId w:val="30"/>
  </w:num>
  <w:num w:numId="47" w16cid:durableId="629743526">
    <w:abstractNumId w:val="54"/>
  </w:num>
  <w:num w:numId="48" w16cid:durableId="1557814428">
    <w:abstractNumId w:val="44"/>
  </w:num>
  <w:num w:numId="49" w16cid:durableId="1829440777">
    <w:abstractNumId w:val="22"/>
  </w:num>
  <w:num w:numId="50" w16cid:durableId="1194729166">
    <w:abstractNumId w:val="40"/>
  </w:num>
  <w:num w:numId="51" w16cid:durableId="1728145043">
    <w:abstractNumId w:val="9"/>
  </w:num>
  <w:num w:numId="52" w16cid:durableId="1315374480">
    <w:abstractNumId w:val="14"/>
  </w:num>
  <w:num w:numId="53" w16cid:durableId="1617981749">
    <w:abstractNumId w:val="64"/>
  </w:num>
  <w:num w:numId="54" w16cid:durableId="669984277">
    <w:abstractNumId w:val="19"/>
  </w:num>
  <w:num w:numId="55" w16cid:durableId="563681749">
    <w:abstractNumId w:val="63"/>
  </w:num>
  <w:num w:numId="56" w16cid:durableId="1376546336">
    <w:abstractNumId w:val="6"/>
  </w:num>
  <w:num w:numId="57" w16cid:durableId="1735662198">
    <w:abstractNumId w:val="29"/>
  </w:num>
  <w:num w:numId="58" w16cid:durableId="1791583689">
    <w:abstractNumId w:val="50"/>
  </w:num>
  <w:num w:numId="59" w16cid:durableId="552812387">
    <w:abstractNumId w:val="39"/>
  </w:num>
  <w:num w:numId="60" w16cid:durableId="1907373498">
    <w:abstractNumId w:val="61"/>
  </w:num>
  <w:num w:numId="61" w16cid:durableId="574896674">
    <w:abstractNumId w:val="48"/>
  </w:num>
  <w:num w:numId="62" w16cid:durableId="1825201574">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4AB8"/>
    <w:rsid w:val="00004F6B"/>
    <w:rsid w:val="00005120"/>
    <w:rsid w:val="000056DB"/>
    <w:rsid w:val="00005DCA"/>
    <w:rsid w:val="00005F6B"/>
    <w:rsid w:val="0000607C"/>
    <w:rsid w:val="00010145"/>
    <w:rsid w:val="00010472"/>
    <w:rsid w:val="0001089C"/>
    <w:rsid w:val="00011340"/>
    <w:rsid w:val="000113DF"/>
    <w:rsid w:val="00012538"/>
    <w:rsid w:val="0001316E"/>
    <w:rsid w:val="0001378A"/>
    <w:rsid w:val="00014E98"/>
    <w:rsid w:val="0001595C"/>
    <w:rsid w:val="00016379"/>
    <w:rsid w:val="00021216"/>
    <w:rsid w:val="000212AE"/>
    <w:rsid w:val="000231F2"/>
    <w:rsid w:val="00023E60"/>
    <w:rsid w:val="00023F37"/>
    <w:rsid w:val="00024D81"/>
    <w:rsid w:val="000259EE"/>
    <w:rsid w:val="00025D68"/>
    <w:rsid w:val="00026102"/>
    <w:rsid w:val="000271BF"/>
    <w:rsid w:val="00030167"/>
    <w:rsid w:val="00030E5F"/>
    <w:rsid w:val="00031CEF"/>
    <w:rsid w:val="000324B3"/>
    <w:rsid w:val="00032605"/>
    <w:rsid w:val="00032984"/>
    <w:rsid w:val="00032C69"/>
    <w:rsid w:val="00032FD5"/>
    <w:rsid w:val="00033FF6"/>
    <w:rsid w:val="000341D2"/>
    <w:rsid w:val="00034F5B"/>
    <w:rsid w:val="0003538D"/>
    <w:rsid w:val="0003595F"/>
    <w:rsid w:val="0003600F"/>
    <w:rsid w:val="00036F92"/>
    <w:rsid w:val="00041065"/>
    <w:rsid w:val="0004123C"/>
    <w:rsid w:val="00041C43"/>
    <w:rsid w:val="000427BC"/>
    <w:rsid w:val="0004306E"/>
    <w:rsid w:val="0004377E"/>
    <w:rsid w:val="000452DD"/>
    <w:rsid w:val="0004563B"/>
    <w:rsid w:val="0004692E"/>
    <w:rsid w:val="00047E2A"/>
    <w:rsid w:val="00050714"/>
    <w:rsid w:val="00050E8C"/>
    <w:rsid w:val="00051F02"/>
    <w:rsid w:val="000526C8"/>
    <w:rsid w:val="000529EE"/>
    <w:rsid w:val="00053E29"/>
    <w:rsid w:val="00053EF3"/>
    <w:rsid w:val="00054290"/>
    <w:rsid w:val="00054587"/>
    <w:rsid w:val="0005520D"/>
    <w:rsid w:val="0005603A"/>
    <w:rsid w:val="00056CFE"/>
    <w:rsid w:val="00057028"/>
    <w:rsid w:val="000579E2"/>
    <w:rsid w:val="000606CB"/>
    <w:rsid w:val="00061BBB"/>
    <w:rsid w:val="0006277A"/>
    <w:rsid w:val="000632A1"/>
    <w:rsid w:val="00065178"/>
    <w:rsid w:val="000663F1"/>
    <w:rsid w:val="00067CE1"/>
    <w:rsid w:val="00070FA0"/>
    <w:rsid w:val="000717C7"/>
    <w:rsid w:val="00072BFE"/>
    <w:rsid w:val="00072CBF"/>
    <w:rsid w:val="00072FEE"/>
    <w:rsid w:val="0007362A"/>
    <w:rsid w:val="00074907"/>
    <w:rsid w:val="00074A32"/>
    <w:rsid w:val="00074FA6"/>
    <w:rsid w:val="00075D10"/>
    <w:rsid w:val="000762A4"/>
    <w:rsid w:val="0007684F"/>
    <w:rsid w:val="00076B34"/>
    <w:rsid w:val="00076D6A"/>
    <w:rsid w:val="00077A8B"/>
    <w:rsid w:val="00082902"/>
    <w:rsid w:val="00082DFD"/>
    <w:rsid w:val="00083079"/>
    <w:rsid w:val="00084553"/>
    <w:rsid w:val="00085706"/>
    <w:rsid w:val="00085BBF"/>
    <w:rsid w:val="00085CFF"/>
    <w:rsid w:val="0008723E"/>
    <w:rsid w:val="00087C95"/>
    <w:rsid w:val="00091E12"/>
    <w:rsid w:val="0009319C"/>
    <w:rsid w:val="0009355F"/>
    <w:rsid w:val="000954C0"/>
    <w:rsid w:val="00095BF7"/>
    <w:rsid w:val="0009624E"/>
    <w:rsid w:val="00096525"/>
    <w:rsid w:val="0009738A"/>
    <w:rsid w:val="000A3542"/>
    <w:rsid w:val="000A3F25"/>
    <w:rsid w:val="000A43B5"/>
    <w:rsid w:val="000A43EC"/>
    <w:rsid w:val="000A46F4"/>
    <w:rsid w:val="000A55CF"/>
    <w:rsid w:val="000A6A11"/>
    <w:rsid w:val="000A71BD"/>
    <w:rsid w:val="000A7C57"/>
    <w:rsid w:val="000B12ED"/>
    <w:rsid w:val="000B20AC"/>
    <w:rsid w:val="000B22EC"/>
    <w:rsid w:val="000B2C92"/>
    <w:rsid w:val="000B53E4"/>
    <w:rsid w:val="000B5DC9"/>
    <w:rsid w:val="000B601F"/>
    <w:rsid w:val="000B6BED"/>
    <w:rsid w:val="000B70DC"/>
    <w:rsid w:val="000B731C"/>
    <w:rsid w:val="000C0FD3"/>
    <w:rsid w:val="000C1731"/>
    <w:rsid w:val="000C344A"/>
    <w:rsid w:val="000C529E"/>
    <w:rsid w:val="000C58FF"/>
    <w:rsid w:val="000C6C8F"/>
    <w:rsid w:val="000C74B2"/>
    <w:rsid w:val="000C752E"/>
    <w:rsid w:val="000C75D2"/>
    <w:rsid w:val="000D05BE"/>
    <w:rsid w:val="000D0BF6"/>
    <w:rsid w:val="000D111E"/>
    <w:rsid w:val="000D1D6A"/>
    <w:rsid w:val="000D2545"/>
    <w:rsid w:val="000D2608"/>
    <w:rsid w:val="000D29B6"/>
    <w:rsid w:val="000D2B25"/>
    <w:rsid w:val="000D4B9A"/>
    <w:rsid w:val="000D5551"/>
    <w:rsid w:val="000D5E7B"/>
    <w:rsid w:val="000D61A3"/>
    <w:rsid w:val="000D6462"/>
    <w:rsid w:val="000D6508"/>
    <w:rsid w:val="000D6D16"/>
    <w:rsid w:val="000D6F17"/>
    <w:rsid w:val="000D7F56"/>
    <w:rsid w:val="000E1141"/>
    <w:rsid w:val="000E1C19"/>
    <w:rsid w:val="000E1DCC"/>
    <w:rsid w:val="000E2289"/>
    <w:rsid w:val="000E3005"/>
    <w:rsid w:val="000E3470"/>
    <w:rsid w:val="000E433C"/>
    <w:rsid w:val="000E544F"/>
    <w:rsid w:val="000E6079"/>
    <w:rsid w:val="000E736C"/>
    <w:rsid w:val="000F0D61"/>
    <w:rsid w:val="000F0FFC"/>
    <w:rsid w:val="000F1185"/>
    <w:rsid w:val="000F232B"/>
    <w:rsid w:val="000F2D5C"/>
    <w:rsid w:val="000F53A6"/>
    <w:rsid w:val="000F6112"/>
    <w:rsid w:val="00100930"/>
    <w:rsid w:val="00100F39"/>
    <w:rsid w:val="00102E09"/>
    <w:rsid w:val="0010364A"/>
    <w:rsid w:val="00105EBC"/>
    <w:rsid w:val="00106185"/>
    <w:rsid w:val="001067B2"/>
    <w:rsid w:val="0011038C"/>
    <w:rsid w:val="00111738"/>
    <w:rsid w:val="0011225D"/>
    <w:rsid w:val="00112FA8"/>
    <w:rsid w:val="00113221"/>
    <w:rsid w:val="001133E1"/>
    <w:rsid w:val="00115855"/>
    <w:rsid w:val="0011637F"/>
    <w:rsid w:val="00117AE6"/>
    <w:rsid w:val="00120F15"/>
    <w:rsid w:val="00121D9F"/>
    <w:rsid w:val="00122B8D"/>
    <w:rsid w:val="00122BC7"/>
    <w:rsid w:val="00122E8E"/>
    <w:rsid w:val="001233FC"/>
    <w:rsid w:val="0012359E"/>
    <w:rsid w:val="00123EC5"/>
    <w:rsid w:val="001240CE"/>
    <w:rsid w:val="00125956"/>
    <w:rsid w:val="00125CF9"/>
    <w:rsid w:val="0012669F"/>
    <w:rsid w:val="001267B1"/>
    <w:rsid w:val="00126A2E"/>
    <w:rsid w:val="001270E4"/>
    <w:rsid w:val="001276AD"/>
    <w:rsid w:val="00131A2B"/>
    <w:rsid w:val="00132935"/>
    <w:rsid w:val="00132F83"/>
    <w:rsid w:val="001330C8"/>
    <w:rsid w:val="00134C6C"/>
    <w:rsid w:val="001354B7"/>
    <w:rsid w:val="001355F3"/>
    <w:rsid w:val="00135784"/>
    <w:rsid w:val="00140A70"/>
    <w:rsid w:val="00140AE3"/>
    <w:rsid w:val="00141E13"/>
    <w:rsid w:val="001432C4"/>
    <w:rsid w:val="001454FB"/>
    <w:rsid w:val="00146120"/>
    <w:rsid w:val="001467FD"/>
    <w:rsid w:val="00147134"/>
    <w:rsid w:val="001474A7"/>
    <w:rsid w:val="0015224F"/>
    <w:rsid w:val="001522B3"/>
    <w:rsid w:val="001530DB"/>
    <w:rsid w:val="00153562"/>
    <w:rsid w:val="00153DCF"/>
    <w:rsid w:val="00154FA4"/>
    <w:rsid w:val="00155C80"/>
    <w:rsid w:val="00156AE5"/>
    <w:rsid w:val="00156C9D"/>
    <w:rsid w:val="00157057"/>
    <w:rsid w:val="0015741F"/>
    <w:rsid w:val="0015742B"/>
    <w:rsid w:val="00160392"/>
    <w:rsid w:val="00160ADA"/>
    <w:rsid w:val="00160CFB"/>
    <w:rsid w:val="001612F9"/>
    <w:rsid w:val="0016362B"/>
    <w:rsid w:val="00163A78"/>
    <w:rsid w:val="00164432"/>
    <w:rsid w:val="00165C53"/>
    <w:rsid w:val="001663D8"/>
    <w:rsid w:val="00166CE4"/>
    <w:rsid w:val="001677D9"/>
    <w:rsid w:val="00170A66"/>
    <w:rsid w:val="001748FD"/>
    <w:rsid w:val="00174925"/>
    <w:rsid w:val="00175782"/>
    <w:rsid w:val="00176F80"/>
    <w:rsid w:val="00177235"/>
    <w:rsid w:val="00177E73"/>
    <w:rsid w:val="00180F71"/>
    <w:rsid w:val="001811F2"/>
    <w:rsid w:val="00182CA0"/>
    <w:rsid w:val="00183CCE"/>
    <w:rsid w:val="00184DB2"/>
    <w:rsid w:val="00184F0C"/>
    <w:rsid w:val="00190A45"/>
    <w:rsid w:val="00190F2C"/>
    <w:rsid w:val="00191591"/>
    <w:rsid w:val="00193769"/>
    <w:rsid w:val="001950BD"/>
    <w:rsid w:val="0019538E"/>
    <w:rsid w:val="0019616B"/>
    <w:rsid w:val="00196E7D"/>
    <w:rsid w:val="001972AE"/>
    <w:rsid w:val="001979B6"/>
    <w:rsid w:val="001A03C9"/>
    <w:rsid w:val="001A1B76"/>
    <w:rsid w:val="001A23F5"/>
    <w:rsid w:val="001A33F8"/>
    <w:rsid w:val="001A3732"/>
    <w:rsid w:val="001A3936"/>
    <w:rsid w:val="001B2723"/>
    <w:rsid w:val="001B3AC3"/>
    <w:rsid w:val="001B5BA3"/>
    <w:rsid w:val="001B68EC"/>
    <w:rsid w:val="001B72A4"/>
    <w:rsid w:val="001B79C3"/>
    <w:rsid w:val="001C0530"/>
    <w:rsid w:val="001C088B"/>
    <w:rsid w:val="001C1C96"/>
    <w:rsid w:val="001C1EB3"/>
    <w:rsid w:val="001C1F83"/>
    <w:rsid w:val="001C1F8C"/>
    <w:rsid w:val="001C2504"/>
    <w:rsid w:val="001C3247"/>
    <w:rsid w:val="001C3EB4"/>
    <w:rsid w:val="001C473F"/>
    <w:rsid w:val="001C4FF3"/>
    <w:rsid w:val="001C5401"/>
    <w:rsid w:val="001C6074"/>
    <w:rsid w:val="001C6453"/>
    <w:rsid w:val="001C6957"/>
    <w:rsid w:val="001C6B64"/>
    <w:rsid w:val="001C761D"/>
    <w:rsid w:val="001C7656"/>
    <w:rsid w:val="001C7BAA"/>
    <w:rsid w:val="001D01C7"/>
    <w:rsid w:val="001D0CB6"/>
    <w:rsid w:val="001D1A5B"/>
    <w:rsid w:val="001D2E74"/>
    <w:rsid w:val="001D574C"/>
    <w:rsid w:val="001D6D5B"/>
    <w:rsid w:val="001E2AC5"/>
    <w:rsid w:val="001E4B74"/>
    <w:rsid w:val="001E731B"/>
    <w:rsid w:val="001E7E2E"/>
    <w:rsid w:val="001F052C"/>
    <w:rsid w:val="001F0679"/>
    <w:rsid w:val="001F0F54"/>
    <w:rsid w:val="001F108B"/>
    <w:rsid w:val="001F188C"/>
    <w:rsid w:val="001F18B3"/>
    <w:rsid w:val="001F209C"/>
    <w:rsid w:val="001F2822"/>
    <w:rsid w:val="001F2B9B"/>
    <w:rsid w:val="001F2C6C"/>
    <w:rsid w:val="001F30D0"/>
    <w:rsid w:val="001F503C"/>
    <w:rsid w:val="001F5AD1"/>
    <w:rsid w:val="001F706C"/>
    <w:rsid w:val="001F75E5"/>
    <w:rsid w:val="00200E33"/>
    <w:rsid w:val="002010AC"/>
    <w:rsid w:val="002039EE"/>
    <w:rsid w:val="0020486B"/>
    <w:rsid w:val="00206BEE"/>
    <w:rsid w:val="00207EC0"/>
    <w:rsid w:val="002100B8"/>
    <w:rsid w:val="0021176D"/>
    <w:rsid w:val="00213D42"/>
    <w:rsid w:val="00213DFA"/>
    <w:rsid w:val="002145C9"/>
    <w:rsid w:val="00214920"/>
    <w:rsid w:val="002164B9"/>
    <w:rsid w:val="0021698C"/>
    <w:rsid w:val="00216D5F"/>
    <w:rsid w:val="002173A2"/>
    <w:rsid w:val="002173F4"/>
    <w:rsid w:val="002179E3"/>
    <w:rsid w:val="00220DAD"/>
    <w:rsid w:val="0022147C"/>
    <w:rsid w:val="00221EF0"/>
    <w:rsid w:val="002238B1"/>
    <w:rsid w:val="00223AF3"/>
    <w:rsid w:val="00225683"/>
    <w:rsid w:val="00225BB9"/>
    <w:rsid w:val="0022720E"/>
    <w:rsid w:val="0022744D"/>
    <w:rsid w:val="002307BB"/>
    <w:rsid w:val="00230F9E"/>
    <w:rsid w:val="00231215"/>
    <w:rsid w:val="00231DE7"/>
    <w:rsid w:val="00231E2A"/>
    <w:rsid w:val="00231F44"/>
    <w:rsid w:val="0023206F"/>
    <w:rsid w:val="002331F6"/>
    <w:rsid w:val="00233922"/>
    <w:rsid w:val="00234511"/>
    <w:rsid w:val="00234AE0"/>
    <w:rsid w:val="00235DF5"/>
    <w:rsid w:val="002369C2"/>
    <w:rsid w:val="00237434"/>
    <w:rsid w:val="00237BC2"/>
    <w:rsid w:val="0024040C"/>
    <w:rsid w:val="002414EA"/>
    <w:rsid w:val="00242A77"/>
    <w:rsid w:val="002433D4"/>
    <w:rsid w:val="00245A4D"/>
    <w:rsid w:val="00245D4F"/>
    <w:rsid w:val="002460A3"/>
    <w:rsid w:val="00246C4C"/>
    <w:rsid w:val="00246C4E"/>
    <w:rsid w:val="00247F1E"/>
    <w:rsid w:val="002500F3"/>
    <w:rsid w:val="002510A6"/>
    <w:rsid w:val="0025297E"/>
    <w:rsid w:val="0025378A"/>
    <w:rsid w:val="00254688"/>
    <w:rsid w:val="00255C66"/>
    <w:rsid w:val="00257156"/>
    <w:rsid w:val="0026159B"/>
    <w:rsid w:val="00261A4A"/>
    <w:rsid w:val="00261ECB"/>
    <w:rsid w:val="00262785"/>
    <w:rsid w:val="0026317B"/>
    <w:rsid w:val="00263ACF"/>
    <w:rsid w:val="0026415E"/>
    <w:rsid w:val="00267829"/>
    <w:rsid w:val="00270F5B"/>
    <w:rsid w:val="00271965"/>
    <w:rsid w:val="00272A3C"/>
    <w:rsid w:val="00272E71"/>
    <w:rsid w:val="002736C3"/>
    <w:rsid w:val="002739F0"/>
    <w:rsid w:val="00273CFD"/>
    <w:rsid w:val="00280B52"/>
    <w:rsid w:val="00281504"/>
    <w:rsid w:val="00283FCD"/>
    <w:rsid w:val="00287A96"/>
    <w:rsid w:val="00291536"/>
    <w:rsid w:val="00291EC1"/>
    <w:rsid w:val="002923A7"/>
    <w:rsid w:val="0029350C"/>
    <w:rsid w:val="002949F0"/>
    <w:rsid w:val="00294A2E"/>
    <w:rsid w:val="00294B88"/>
    <w:rsid w:val="00294D12"/>
    <w:rsid w:val="00294F0E"/>
    <w:rsid w:val="00294F9D"/>
    <w:rsid w:val="00295D81"/>
    <w:rsid w:val="00297912"/>
    <w:rsid w:val="00297BDA"/>
    <w:rsid w:val="002A0784"/>
    <w:rsid w:val="002A1149"/>
    <w:rsid w:val="002A2C86"/>
    <w:rsid w:val="002A3565"/>
    <w:rsid w:val="002A4D71"/>
    <w:rsid w:val="002B1839"/>
    <w:rsid w:val="002B1A59"/>
    <w:rsid w:val="002B1E28"/>
    <w:rsid w:val="002B2097"/>
    <w:rsid w:val="002B5657"/>
    <w:rsid w:val="002B5A72"/>
    <w:rsid w:val="002B6124"/>
    <w:rsid w:val="002C1837"/>
    <w:rsid w:val="002C1AD5"/>
    <w:rsid w:val="002C1BEC"/>
    <w:rsid w:val="002C1F58"/>
    <w:rsid w:val="002C29F8"/>
    <w:rsid w:val="002C3578"/>
    <w:rsid w:val="002C3590"/>
    <w:rsid w:val="002C3818"/>
    <w:rsid w:val="002C5B50"/>
    <w:rsid w:val="002C6A73"/>
    <w:rsid w:val="002C6B9E"/>
    <w:rsid w:val="002C7A40"/>
    <w:rsid w:val="002D0482"/>
    <w:rsid w:val="002D0FA9"/>
    <w:rsid w:val="002D1D3E"/>
    <w:rsid w:val="002D2C64"/>
    <w:rsid w:val="002D3470"/>
    <w:rsid w:val="002D3A55"/>
    <w:rsid w:val="002D4166"/>
    <w:rsid w:val="002D4239"/>
    <w:rsid w:val="002D4486"/>
    <w:rsid w:val="002D45AF"/>
    <w:rsid w:val="002D5383"/>
    <w:rsid w:val="002E0631"/>
    <w:rsid w:val="002E09B5"/>
    <w:rsid w:val="002E1C5F"/>
    <w:rsid w:val="002E30F9"/>
    <w:rsid w:val="002E3A6B"/>
    <w:rsid w:val="002E3A87"/>
    <w:rsid w:val="002E409B"/>
    <w:rsid w:val="002E4298"/>
    <w:rsid w:val="002E4AE5"/>
    <w:rsid w:val="002E5D22"/>
    <w:rsid w:val="002E645F"/>
    <w:rsid w:val="002E66F4"/>
    <w:rsid w:val="002E7634"/>
    <w:rsid w:val="002F04E9"/>
    <w:rsid w:val="002F0D15"/>
    <w:rsid w:val="002F143A"/>
    <w:rsid w:val="002F20DF"/>
    <w:rsid w:val="002F39E0"/>
    <w:rsid w:val="002F3E6C"/>
    <w:rsid w:val="002F428C"/>
    <w:rsid w:val="002F5AA2"/>
    <w:rsid w:val="002F7B1B"/>
    <w:rsid w:val="003009A9"/>
    <w:rsid w:val="00301C2E"/>
    <w:rsid w:val="0030298E"/>
    <w:rsid w:val="0030307E"/>
    <w:rsid w:val="00303654"/>
    <w:rsid w:val="00303E38"/>
    <w:rsid w:val="0030476E"/>
    <w:rsid w:val="00305206"/>
    <w:rsid w:val="00305B2B"/>
    <w:rsid w:val="0030718A"/>
    <w:rsid w:val="003074FD"/>
    <w:rsid w:val="003104B8"/>
    <w:rsid w:val="003105F4"/>
    <w:rsid w:val="00311EE0"/>
    <w:rsid w:val="00312430"/>
    <w:rsid w:val="00312FD3"/>
    <w:rsid w:val="0031372C"/>
    <w:rsid w:val="00314A72"/>
    <w:rsid w:val="00316C2E"/>
    <w:rsid w:val="0032036B"/>
    <w:rsid w:val="00321DD4"/>
    <w:rsid w:val="0032590B"/>
    <w:rsid w:val="00325B28"/>
    <w:rsid w:val="00326676"/>
    <w:rsid w:val="003277F0"/>
    <w:rsid w:val="00327AC3"/>
    <w:rsid w:val="00327F11"/>
    <w:rsid w:val="003334DA"/>
    <w:rsid w:val="0033357D"/>
    <w:rsid w:val="00333A76"/>
    <w:rsid w:val="00334F2B"/>
    <w:rsid w:val="0033685F"/>
    <w:rsid w:val="00336FC7"/>
    <w:rsid w:val="0034188A"/>
    <w:rsid w:val="00341E69"/>
    <w:rsid w:val="00342980"/>
    <w:rsid w:val="00343D57"/>
    <w:rsid w:val="0034435A"/>
    <w:rsid w:val="003443EA"/>
    <w:rsid w:val="00344822"/>
    <w:rsid w:val="00345657"/>
    <w:rsid w:val="00347202"/>
    <w:rsid w:val="0034773B"/>
    <w:rsid w:val="00347B14"/>
    <w:rsid w:val="00351C19"/>
    <w:rsid w:val="00351FC2"/>
    <w:rsid w:val="003526DC"/>
    <w:rsid w:val="00352884"/>
    <w:rsid w:val="00352E09"/>
    <w:rsid w:val="0035339F"/>
    <w:rsid w:val="00354DE2"/>
    <w:rsid w:val="003551D4"/>
    <w:rsid w:val="00360366"/>
    <w:rsid w:val="003606A9"/>
    <w:rsid w:val="0036087D"/>
    <w:rsid w:val="00361638"/>
    <w:rsid w:val="00362C7C"/>
    <w:rsid w:val="00362EBA"/>
    <w:rsid w:val="003635BB"/>
    <w:rsid w:val="003640A5"/>
    <w:rsid w:val="00364148"/>
    <w:rsid w:val="00365F29"/>
    <w:rsid w:val="00366524"/>
    <w:rsid w:val="00366B0C"/>
    <w:rsid w:val="00366BEC"/>
    <w:rsid w:val="00367625"/>
    <w:rsid w:val="00367DCC"/>
    <w:rsid w:val="00370151"/>
    <w:rsid w:val="00370E15"/>
    <w:rsid w:val="0037217C"/>
    <w:rsid w:val="00372955"/>
    <w:rsid w:val="00373CE3"/>
    <w:rsid w:val="003740BD"/>
    <w:rsid w:val="003751D9"/>
    <w:rsid w:val="00375271"/>
    <w:rsid w:val="00375D57"/>
    <w:rsid w:val="0037660A"/>
    <w:rsid w:val="00376B3E"/>
    <w:rsid w:val="00376C7C"/>
    <w:rsid w:val="00377ECA"/>
    <w:rsid w:val="003801A7"/>
    <w:rsid w:val="00380B84"/>
    <w:rsid w:val="00381608"/>
    <w:rsid w:val="00382567"/>
    <w:rsid w:val="00382B34"/>
    <w:rsid w:val="003834E3"/>
    <w:rsid w:val="00384B27"/>
    <w:rsid w:val="00387667"/>
    <w:rsid w:val="00390546"/>
    <w:rsid w:val="0039098E"/>
    <w:rsid w:val="003923A6"/>
    <w:rsid w:val="00393414"/>
    <w:rsid w:val="003951DA"/>
    <w:rsid w:val="00396B80"/>
    <w:rsid w:val="00397A36"/>
    <w:rsid w:val="00397DDC"/>
    <w:rsid w:val="00397FB6"/>
    <w:rsid w:val="003A0196"/>
    <w:rsid w:val="003A04DD"/>
    <w:rsid w:val="003A1B85"/>
    <w:rsid w:val="003A3699"/>
    <w:rsid w:val="003A38E0"/>
    <w:rsid w:val="003A398D"/>
    <w:rsid w:val="003A491A"/>
    <w:rsid w:val="003A52D0"/>
    <w:rsid w:val="003A7210"/>
    <w:rsid w:val="003A752F"/>
    <w:rsid w:val="003B03A2"/>
    <w:rsid w:val="003B05CA"/>
    <w:rsid w:val="003B0A5A"/>
    <w:rsid w:val="003B0A65"/>
    <w:rsid w:val="003B2CE6"/>
    <w:rsid w:val="003B30E7"/>
    <w:rsid w:val="003B4BEC"/>
    <w:rsid w:val="003B4FA7"/>
    <w:rsid w:val="003B5145"/>
    <w:rsid w:val="003B6489"/>
    <w:rsid w:val="003B7901"/>
    <w:rsid w:val="003C0FB1"/>
    <w:rsid w:val="003C1A15"/>
    <w:rsid w:val="003C38D2"/>
    <w:rsid w:val="003C46C8"/>
    <w:rsid w:val="003C5FA3"/>
    <w:rsid w:val="003C6396"/>
    <w:rsid w:val="003C6973"/>
    <w:rsid w:val="003C7ECF"/>
    <w:rsid w:val="003D16F6"/>
    <w:rsid w:val="003D2297"/>
    <w:rsid w:val="003D326F"/>
    <w:rsid w:val="003D40EF"/>
    <w:rsid w:val="003D5055"/>
    <w:rsid w:val="003D5167"/>
    <w:rsid w:val="003D52A6"/>
    <w:rsid w:val="003D60BF"/>
    <w:rsid w:val="003D61F1"/>
    <w:rsid w:val="003D73E6"/>
    <w:rsid w:val="003E0440"/>
    <w:rsid w:val="003E0797"/>
    <w:rsid w:val="003E14F1"/>
    <w:rsid w:val="003E2665"/>
    <w:rsid w:val="003E4244"/>
    <w:rsid w:val="003E449B"/>
    <w:rsid w:val="003E4657"/>
    <w:rsid w:val="003E5449"/>
    <w:rsid w:val="003E6106"/>
    <w:rsid w:val="003E6414"/>
    <w:rsid w:val="003E7457"/>
    <w:rsid w:val="003E776D"/>
    <w:rsid w:val="003F1626"/>
    <w:rsid w:val="003F1DAA"/>
    <w:rsid w:val="003F2B5C"/>
    <w:rsid w:val="003F310F"/>
    <w:rsid w:val="003F3C21"/>
    <w:rsid w:val="003F3EFE"/>
    <w:rsid w:val="003F5E1B"/>
    <w:rsid w:val="003F656A"/>
    <w:rsid w:val="003F6710"/>
    <w:rsid w:val="003F70D8"/>
    <w:rsid w:val="00400348"/>
    <w:rsid w:val="00400420"/>
    <w:rsid w:val="00400B10"/>
    <w:rsid w:val="00401770"/>
    <w:rsid w:val="00401EA7"/>
    <w:rsid w:val="004038C3"/>
    <w:rsid w:val="0040417C"/>
    <w:rsid w:val="00405CCE"/>
    <w:rsid w:val="00406A0C"/>
    <w:rsid w:val="00407B48"/>
    <w:rsid w:val="00410BA7"/>
    <w:rsid w:val="00410FE4"/>
    <w:rsid w:val="00415DFD"/>
    <w:rsid w:val="0041636B"/>
    <w:rsid w:val="00416513"/>
    <w:rsid w:val="00417063"/>
    <w:rsid w:val="00417947"/>
    <w:rsid w:val="004207B7"/>
    <w:rsid w:val="00422057"/>
    <w:rsid w:val="004229C1"/>
    <w:rsid w:val="00422B06"/>
    <w:rsid w:val="00423523"/>
    <w:rsid w:val="00423767"/>
    <w:rsid w:val="004255FE"/>
    <w:rsid w:val="0042573A"/>
    <w:rsid w:val="00425D0C"/>
    <w:rsid w:val="00426234"/>
    <w:rsid w:val="004263A8"/>
    <w:rsid w:val="00430085"/>
    <w:rsid w:val="00430115"/>
    <w:rsid w:val="004307A8"/>
    <w:rsid w:val="00431077"/>
    <w:rsid w:val="004327CC"/>
    <w:rsid w:val="00432B05"/>
    <w:rsid w:val="00433331"/>
    <w:rsid w:val="00435128"/>
    <w:rsid w:val="004359E7"/>
    <w:rsid w:val="004401AE"/>
    <w:rsid w:val="00440A36"/>
    <w:rsid w:val="004412B0"/>
    <w:rsid w:val="00442594"/>
    <w:rsid w:val="00442B41"/>
    <w:rsid w:val="00442D62"/>
    <w:rsid w:val="004435CF"/>
    <w:rsid w:val="00443E4C"/>
    <w:rsid w:val="00445A2B"/>
    <w:rsid w:val="00446B62"/>
    <w:rsid w:val="00446EEE"/>
    <w:rsid w:val="00450377"/>
    <w:rsid w:val="004521C6"/>
    <w:rsid w:val="0045480B"/>
    <w:rsid w:val="00454C86"/>
    <w:rsid w:val="004569C3"/>
    <w:rsid w:val="00456D34"/>
    <w:rsid w:val="004571E7"/>
    <w:rsid w:val="004613F2"/>
    <w:rsid w:val="00462101"/>
    <w:rsid w:val="004636D3"/>
    <w:rsid w:val="00466465"/>
    <w:rsid w:val="00466479"/>
    <w:rsid w:val="00466CD3"/>
    <w:rsid w:val="00467786"/>
    <w:rsid w:val="00467D76"/>
    <w:rsid w:val="004703BB"/>
    <w:rsid w:val="00470999"/>
    <w:rsid w:val="0047144C"/>
    <w:rsid w:val="004718F9"/>
    <w:rsid w:val="004730CB"/>
    <w:rsid w:val="004737E6"/>
    <w:rsid w:val="00473927"/>
    <w:rsid w:val="004746C9"/>
    <w:rsid w:val="00474FAB"/>
    <w:rsid w:val="00477019"/>
    <w:rsid w:val="004812D9"/>
    <w:rsid w:val="004817DD"/>
    <w:rsid w:val="004819C2"/>
    <w:rsid w:val="00482307"/>
    <w:rsid w:val="00490265"/>
    <w:rsid w:val="00490682"/>
    <w:rsid w:val="0049094B"/>
    <w:rsid w:val="00492CA7"/>
    <w:rsid w:val="00492F5E"/>
    <w:rsid w:val="00493769"/>
    <w:rsid w:val="0049634A"/>
    <w:rsid w:val="00496B34"/>
    <w:rsid w:val="00497805"/>
    <w:rsid w:val="0049780B"/>
    <w:rsid w:val="004A104E"/>
    <w:rsid w:val="004A1332"/>
    <w:rsid w:val="004A14BE"/>
    <w:rsid w:val="004A199F"/>
    <w:rsid w:val="004A27EA"/>
    <w:rsid w:val="004A4488"/>
    <w:rsid w:val="004A60BD"/>
    <w:rsid w:val="004A74AE"/>
    <w:rsid w:val="004A754F"/>
    <w:rsid w:val="004A773C"/>
    <w:rsid w:val="004A7D87"/>
    <w:rsid w:val="004B0887"/>
    <w:rsid w:val="004B11CE"/>
    <w:rsid w:val="004B1C85"/>
    <w:rsid w:val="004B3602"/>
    <w:rsid w:val="004B38C4"/>
    <w:rsid w:val="004B3BA3"/>
    <w:rsid w:val="004B40C7"/>
    <w:rsid w:val="004B7DE6"/>
    <w:rsid w:val="004C0929"/>
    <w:rsid w:val="004C0CFC"/>
    <w:rsid w:val="004C0E29"/>
    <w:rsid w:val="004C324F"/>
    <w:rsid w:val="004C3A5F"/>
    <w:rsid w:val="004C4D22"/>
    <w:rsid w:val="004C576D"/>
    <w:rsid w:val="004C626A"/>
    <w:rsid w:val="004C728F"/>
    <w:rsid w:val="004D0855"/>
    <w:rsid w:val="004D2605"/>
    <w:rsid w:val="004D538B"/>
    <w:rsid w:val="004D5AF0"/>
    <w:rsid w:val="004D6924"/>
    <w:rsid w:val="004D7909"/>
    <w:rsid w:val="004D7AD5"/>
    <w:rsid w:val="004E0128"/>
    <w:rsid w:val="004E0465"/>
    <w:rsid w:val="004E09BE"/>
    <w:rsid w:val="004E256D"/>
    <w:rsid w:val="004E3660"/>
    <w:rsid w:val="004E39B1"/>
    <w:rsid w:val="004E3F25"/>
    <w:rsid w:val="004E43B1"/>
    <w:rsid w:val="004E5D51"/>
    <w:rsid w:val="004F0D1E"/>
    <w:rsid w:val="004F2AC9"/>
    <w:rsid w:val="004F2E0A"/>
    <w:rsid w:val="004F3C78"/>
    <w:rsid w:val="004F467C"/>
    <w:rsid w:val="004F46B4"/>
    <w:rsid w:val="004F6313"/>
    <w:rsid w:val="00500CB9"/>
    <w:rsid w:val="00502328"/>
    <w:rsid w:val="00502F12"/>
    <w:rsid w:val="00504917"/>
    <w:rsid w:val="0050572A"/>
    <w:rsid w:val="00505D6C"/>
    <w:rsid w:val="005062FD"/>
    <w:rsid w:val="005071B9"/>
    <w:rsid w:val="00507512"/>
    <w:rsid w:val="00512647"/>
    <w:rsid w:val="00512BDD"/>
    <w:rsid w:val="00513D63"/>
    <w:rsid w:val="00515774"/>
    <w:rsid w:val="005164C3"/>
    <w:rsid w:val="00516C55"/>
    <w:rsid w:val="00516C69"/>
    <w:rsid w:val="0051732E"/>
    <w:rsid w:val="0052055C"/>
    <w:rsid w:val="005208F1"/>
    <w:rsid w:val="00520A15"/>
    <w:rsid w:val="00520E3E"/>
    <w:rsid w:val="00521AA7"/>
    <w:rsid w:val="00522BEA"/>
    <w:rsid w:val="00522C1C"/>
    <w:rsid w:val="00523768"/>
    <w:rsid w:val="00524422"/>
    <w:rsid w:val="00524854"/>
    <w:rsid w:val="00524C54"/>
    <w:rsid w:val="00524CA0"/>
    <w:rsid w:val="00525014"/>
    <w:rsid w:val="005269CF"/>
    <w:rsid w:val="00527077"/>
    <w:rsid w:val="00531743"/>
    <w:rsid w:val="00531B18"/>
    <w:rsid w:val="005326DD"/>
    <w:rsid w:val="00532E74"/>
    <w:rsid w:val="005355C9"/>
    <w:rsid w:val="00535A36"/>
    <w:rsid w:val="00536388"/>
    <w:rsid w:val="005376C2"/>
    <w:rsid w:val="00537890"/>
    <w:rsid w:val="00537D6C"/>
    <w:rsid w:val="005403EE"/>
    <w:rsid w:val="005428E8"/>
    <w:rsid w:val="00542AC5"/>
    <w:rsid w:val="00542C17"/>
    <w:rsid w:val="005431FA"/>
    <w:rsid w:val="0055019B"/>
    <w:rsid w:val="0055041F"/>
    <w:rsid w:val="00550DC8"/>
    <w:rsid w:val="00550E04"/>
    <w:rsid w:val="0055151F"/>
    <w:rsid w:val="00551C77"/>
    <w:rsid w:val="00551ED9"/>
    <w:rsid w:val="00553793"/>
    <w:rsid w:val="00556225"/>
    <w:rsid w:val="00556D84"/>
    <w:rsid w:val="005576AB"/>
    <w:rsid w:val="00557E95"/>
    <w:rsid w:val="00560FB9"/>
    <w:rsid w:val="0056181A"/>
    <w:rsid w:val="00561DEA"/>
    <w:rsid w:val="005632B2"/>
    <w:rsid w:val="0056397E"/>
    <w:rsid w:val="00565F10"/>
    <w:rsid w:val="00566298"/>
    <w:rsid w:val="0056771C"/>
    <w:rsid w:val="005711F5"/>
    <w:rsid w:val="005713F1"/>
    <w:rsid w:val="005744FB"/>
    <w:rsid w:val="00574A76"/>
    <w:rsid w:val="00574DA5"/>
    <w:rsid w:val="00574E45"/>
    <w:rsid w:val="00574EDC"/>
    <w:rsid w:val="0057592A"/>
    <w:rsid w:val="0057782B"/>
    <w:rsid w:val="00577AFD"/>
    <w:rsid w:val="005812FE"/>
    <w:rsid w:val="00582687"/>
    <w:rsid w:val="005833DD"/>
    <w:rsid w:val="0058352A"/>
    <w:rsid w:val="00583C2B"/>
    <w:rsid w:val="0058524E"/>
    <w:rsid w:val="005852E2"/>
    <w:rsid w:val="005858A5"/>
    <w:rsid w:val="00586886"/>
    <w:rsid w:val="00586F5A"/>
    <w:rsid w:val="00590F12"/>
    <w:rsid w:val="005925F3"/>
    <w:rsid w:val="00592B27"/>
    <w:rsid w:val="00593349"/>
    <w:rsid w:val="005933DB"/>
    <w:rsid w:val="005935D3"/>
    <w:rsid w:val="005948B4"/>
    <w:rsid w:val="00595489"/>
    <w:rsid w:val="00597DD9"/>
    <w:rsid w:val="005A02FB"/>
    <w:rsid w:val="005A11F7"/>
    <w:rsid w:val="005A12F1"/>
    <w:rsid w:val="005A1BA9"/>
    <w:rsid w:val="005A4549"/>
    <w:rsid w:val="005A704A"/>
    <w:rsid w:val="005B2C15"/>
    <w:rsid w:val="005B39C4"/>
    <w:rsid w:val="005B3BF8"/>
    <w:rsid w:val="005B3CCF"/>
    <w:rsid w:val="005B4AD1"/>
    <w:rsid w:val="005B6030"/>
    <w:rsid w:val="005B62C5"/>
    <w:rsid w:val="005B6A69"/>
    <w:rsid w:val="005B6FD6"/>
    <w:rsid w:val="005C0518"/>
    <w:rsid w:val="005C242C"/>
    <w:rsid w:val="005C4F70"/>
    <w:rsid w:val="005C5A16"/>
    <w:rsid w:val="005C62D8"/>
    <w:rsid w:val="005C7234"/>
    <w:rsid w:val="005D04E9"/>
    <w:rsid w:val="005D1232"/>
    <w:rsid w:val="005D12AD"/>
    <w:rsid w:val="005D2662"/>
    <w:rsid w:val="005D2730"/>
    <w:rsid w:val="005D44BB"/>
    <w:rsid w:val="005D684C"/>
    <w:rsid w:val="005D6B65"/>
    <w:rsid w:val="005D7E81"/>
    <w:rsid w:val="005E138D"/>
    <w:rsid w:val="005E19BF"/>
    <w:rsid w:val="005E1DEB"/>
    <w:rsid w:val="005E5C39"/>
    <w:rsid w:val="005E6298"/>
    <w:rsid w:val="005E7584"/>
    <w:rsid w:val="005F2DAF"/>
    <w:rsid w:val="005F46AF"/>
    <w:rsid w:val="005F568C"/>
    <w:rsid w:val="005F5D0B"/>
    <w:rsid w:val="005F6309"/>
    <w:rsid w:val="005F7004"/>
    <w:rsid w:val="005F70B9"/>
    <w:rsid w:val="005F7ADB"/>
    <w:rsid w:val="006007A3"/>
    <w:rsid w:val="006013EE"/>
    <w:rsid w:val="00601794"/>
    <w:rsid w:val="006030B8"/>
    <w:rsid w:val="0060362D"/>
    <w:rsid w:val="00604BBA"/>
    <w:rsid w:val="0060580F"/>
    <w:rsid w:val="006077F2"/>
    <w:rsid w:val="00610855"/>
    <w:rsid w:val="00610C1F"/>
    <w:rsid w:val="006116FA"/>
    <w:rsid w:val="00611A86"/>
    <w:rsid w:val="00612BC8"/>
    <w:rsid w:val="00613B36"/>
    <w:rsid w:val="00613F3D"/>
    <w:rsid w:val="00615257"/>
    <w:rsid w:val="0061754D"/>
    <w:rsid w:val="00617A0C"/>
    <w:rsid w:val="0062272F"/>
    <w:rsid w:val="00622D42"/>
    <w:rsid w:val="00624A9C"/>
    <w:rsid w:val="006276D4"/>
    <w:rsid w:val="00630005"/>
    <w:rsid w:val="00631155"/>
    <w:rsid w:val="0063137A"/>
    <w:rsid w:val="00632061"/>
    <w:rsid w:val="00632C3B"/>
    <w:rsid w:val="006336E1"/>
    <w:rsid w:val="00633CDE"/>
    <w:rsid w:val="00633D49"/>
    <w:rsid w:val="00634806"/>
    <w:rsid w:val="006400AE"/>
    <w:rsid w:val="0064398C"/>
    <w:rsid w:val="00644044"/>
    <w:rsid w:val="006447CD"/>
    <w:rsid w:val="006449EA"/>
    <w:rsid w:val="00646602"/>
    <w:rsid w:val="00647F39"/>
    <w:rsid w:val="0065041D"/>
    <w:rsid w:val="0065076E"/>
    <w:rsid w:val="00650FE3"/>
    <w:rsid w:val="006536D9"/>
    <w:rsid w:val="00653A0C"/>
    <w:rsid w:val="006542BF"/>
    <w:rsid w:val="00655073"/>
    <w:rsid w:val="00655108"/>
    <w:rsid w:val="00655F57"/>
    <w:rsid w:val="006561D3"/>
    <w:rsid w:val="00657C4E"/>
    <w:rsid w:val="00660600"/>
    <w:rsid w:val="00661607"/>
    <w:rsid w:val="00662ADB"/>
    <w:rsid w:val="00662ECF"/>
    <w:rsid w:val="0066430A"/>
    <w:rsid w:val="00664CFB"/>
    <w:rsid w:val="0066567D"/>
    <w:rsid w:val="006660F7"/>
    <w:rsid w:val="00666CA1"/>
    <w:rsid w:val="00666EBE"/>
    <w:rsid w:val="0066717F"/>
    <w:rsid w:val="0066729D"/>
    <w:rsid w:val="00671FAE"/>
    <w:rsid w:val="00673D38"/>
    <w:rsid w:val="00674FF0"/>
    <w:rsid w:val="0067525E"/>
    <w:rsid w:val="00675826"/>
    <w:rsid w:val="006806FF"/>
    <w:rsid w:val="0068136D"/>
    <w:rsid w:val="0068157C"/>
    <w:rsid w:val="0068167A"/>
    <w:rsid w:val="00681B63"/>
    <w:rsid w:val="0068330D"/>
    <w:rsid w:val="00684994"/>
    <w:rsid w:val="00686A87"/>
    <w:rsid w:val="00687F4C"/>
    <w:rsid w:val="00691CDC"/>
    <w:rsid w:val="00692035"/>
    <w:rsid w:val="0069236C"/>
    <w:rsid w:val="0069269D"/>
    <w:rsid w:val="006947A1"/>
    <w:rsid w:val="00694D79"/>
    <w:rsid w:val="0069503F"/>
    <w:rsid w:val="00695D4D"/>
    <w:rsid w:val="00697283"/>
    <w:rsid w:val="006973CF"/>
    <w:rsid w:val="006973D2"/>
    <w:rsid w:val="00697993"/>
    <w:rsid w:val="006A23BC"/>
    <w:rsid w:val="006A2D61"/>
    <w:rsid w:val="006A41C8"/>
    <w:rsid w:val="006A5546"/>
    <w:rsid w:val="006A5DBA"/>
    <w:rsid w:val="006A62F6"/>
    <w:rsid w:val="006A6EA4"/>
    <w:rsid w:val="006A721D"/>
    <w:rsid w:val="006A72C0"/>
    <w:rsid w:val="006B0A63"/>
    <w:rsid w:val="006B1480"/>
    <w:rsid w:val="006B14C5"/>
    <w:rsid w:val="006B1AA8"/>
    <w:rsid w:val="006B1DE1"/>
    <w:rsid w:val="006B3143"/>
    <w:rsid w:val="006B33B2"/>
    <w:rsid w:val="006B3C2A"/>
    <w:rsid w:val="006B4280"/>
    <w:rsid w:val="006B67A7"/>
    <w:rsid w:val="006B7124"/>
    <w:rsid w:val="006C0E0F"/>
    <w:rsid w:val="006C10F2"/>
    <w:rsid w:val="006C1DA5"/>
    <w:rsid w:val="006C3235"/>
    <w:rsid w:val="006C36FB"/>
    <w:rsid w:val="006C3C86"/>
    <w:rsid w:val="006C47BD"/>
    <w:rsid w:val="006C5740"/>
    <w:rsid w:val="006C7879"/>
    <w:rsid w:val="006D2302"/>
    <w:rsid w:val="006D2D91"/>
    <w:rsid w:val="006D329F"/>
    <w:rsid w:val="006D3BC4"/>
    <w:rsid w:val="006D3C53"/>
    <w:rsid w:val="006D3FB3"/>
    <w:rsid w:val="006D4455"/>
    <w:rsid w:val="006D4DAC"/>
    <w:rsid w:val="006D685B"/>
    <w:rsid w:val="006D716F"/>
    <w:rsid w:val="006E01FF"/>
    <w:rsid w:val="006E0749"/>
    <w:rsid w:val="006E0F88"/>
    <w:rsid w:val="006E33AB"/>
    <w:rsid w:val="006E3E0D"/>
    <w:rsid w:val="006E45EB"/>
    <w:rsid w:val="006E79CD"/>
    <w:rsid w:val="006E7D90"/>
    <w:rsid w:val="006F45DA"/>
    <w:rsid w:val="006F4770"/>
    <w:rsid w:val="006F551C"/>
    <w:rsid w:val="006F608B"/>
    <w:rsid w:val="006F6E43"/>
    <w:rsid w:val="006F71C9"/>
    <w:rsid w:val="00700399"/>
    <w:rsid w:val="007009D5"/>
    <w:rsid w:val="00703A0B"/>
    <w:rsid w:val="0070565C"/>
    <w:rsid w:val="00705C66"/>
    <w:rsid w:val="00706733"/>
    <w:rsid w:val="00707E0B"/>
    <w:rsid w:val="0071021F"/>
    <w:rsid w:val="007124DF"/>
    <w:rsid w:val="00712753"/>
    <w:rsid w:val="00712BE6"/>
    <w:rsid w:val="00712F13"/>
    <w:rsid w:val="00713128"/>
    <w:rsid w:val="00713891"/>
    <w:rsid w:val="00714533"/>
    <w:rsid w:val="00714B7B"/>
    <w:rsid w:val="007153DA"/>
    <w:rsid w:val="00717FB5"/>
    <w:rsid w:val="007205B1"/>
    <w:rsid w:val="007205FA"/>
    <w:rsid w:val="00720614"/>
    <w:rsid w:val="007208A8"/>
    <w:rsid w:val="00720F89"/>
    <w:rsid w:val="00724337"/>
    <w:rsid w:val="00724979"/>
    <w:rsid w:val="0072611D"/>
    <w:rsid w:val="007264B6"/>
    <w:rsid w:val="007265A0"/>
    <w:rsid w:val="0072680E"/>
    <w:rsid w:val="00727247"/>
    <w:rsid w:val="00727D2C"/>
    <w:rsid w:val="00730784"/>
    <w:rsid w:val="00732610"/>
    <w:rsid w:val="00733472"/>
    <w:rsid w:val="0073461B"/>
    <w:rsid w:val="0073574C"/>
    <w:rsid w:val="00736F04"/>
    <w:rsid w:val="00737734"/>
    <w:rsid w:val="00737904"/>
    <w:rsid w:val="0074202A"/>
    <w:rsid w:val="00744EC0"/>
    <w:rsid w:val="00745EEE"/>
    <w:rsid w:val="0074746D"/>
    <w:rsid w:val="00747DE0"/>
    <w:rsid w:val="00747E30"/>
    <w:rsid w:val="00751A95"/>
    <w:rsid w:val="00751C7F"/>
    <w:rsid w:val="00751CB3"/>
    <w:rsid w:val="0075291B"/>
    <w:rsid w:val="00753186"/>
    <w:rsid w:val="00754103"/>
    <w:rsid w:val="00754B40"/>
    <w:rsid w:val="0075760E"/>
    <w:rsid w:val="00757C72"/>
    <w:rsid w:val="00760DE1"/>
    <w:rsid w:val="00762A62"/>
    <w:rsid w:val="00762B53"/>
    <w:rsid w:val="00763453"/>
    <w:rsid w:val="00763BA9"/>
    <w:rsid w:val="00764055"/>
    <w:rsid w:val="007644C3"/>
    <w:rsid w:val="0076601A"/>
    <w:rsid w:val="0076684E"/>
    <w:rsid w:val="00771B61"/>
    <w:rsid w:val="0077580B"/>
    <w:rsid w:val="007758C6"/>
    <w:rsid w:val="00776AAD"/>
    <w:rsid w:val="0078137E"/>
    <w:rsid w:val="007825D1"/>
    <w:rsid w:val="00782B1C"/>
    <w:rsid w:val="007835EE"/>
    <w:rsid w:val="0078548D"/>
    <w:rsid w:val="007856B6"/>
    <w:rsid w:val="00790C95"/>
    <w:rsid w:val="00790D0E"/>
    <w:rsid w:val="007927D8"/>
    <w:rsid w:val="0079297F"/>
    <w:rsid w:val="007942E2"/>
    <w:rsid w:val="00794395"/>
    <w:rsid w:val="00795AE1"/>
    <w:rsid w:val="007964D1"/>
    <w:rsid w:val="00797295"/>
    <w:rsid w:val="00797D8A"/>
    <w:rsid w:val="00797F4C"/>
    <w:rsid w:val="007A077D"/>
    <w:rsid w:val="007A0AEF"/>
    <w:rsid w:val="007A17ED"/>
    <w:rsid w:val="007A386A"/>
    <w:rsid w:val="007A4208"/>
    <w:rsid w:val="007A5077"/>
    <w:rsid w:val="007A5736"/>
    <w:rsid w:val="007A5DDF"/>
    <w:rsid w:val="007A6C73"/>
    <w:rsid w:val="007A75DB"/>
    <w:rsid w:val="007B35D2"/>
    <w:rsid w:val="007B42B5"/>
    <w:rsid w:val="007B5E5A"/>
    <w:rsid w:val="007B65A9"/>
    <w:rsid w:val="007B72BA"/>
    <w:rsid w:val="007C0991"/>
    <w:rsid w:val="007C0C3F"/>
    <w:rsid w:val="007C2417"/>
    <w:rsid w:val="007C46C2"/>
    <w:rsid w:val="007C649E"/>
    <w:rsid w:val="007C75A2"/>
    <w:rsid w:val="007C7855"/>
    <w:rsid w:val="007D0369"/>
    <w:rsid w:val="007D0642"/>
    <w:rsid w:val="007D072E"/>
    <w:rsid w:val="007D0F88"/>
    <w:rsid w:val="007D1DA0"/>
    <w:rsid w:val="007D44EB"/>
    <w:rsid w:val="007D4646"/>
    <w:rsid w:val="007D4C5D"/>
    <w:rsid w:val="007D702F"/>
    <w:rsid w:val="007D7CE3"/>
    <w:rsid w:val="007D7E56"/>
    <w:rsid w:val="007D7FED"/>
    <w:rsid w:val="007E04DD"/>
    <w:rsid w:val="007E0CDC"/>
    <w:rsid w:val="007E296E"/>
    <w:rsid w:val="007E33DA"/>
    <w:rsid w:val="007E461E"/>
    <w:rsid w:val="007E4F79"/>
    <w:rsid w:val="007E52E9"/>
    <w:rsid w:val="007E7414"/>
    <w:rsid w:val="007F0108"/>
    <w:rsid w:val="007F125D"/>
    <w:rsid w:val="007F340A"/>
    <w:rsid w:val="007F3FA5"/>
    <w:rsid w:val="007F443E"/>
    <w:rsid w:val="007F50B7"/>
    <w:rsid w:val="007F5463"/>
    <w:rsid w:val="00800022"/>
    <w:rsid w:val="00800C8E"/>
    <w:rsid w:val="00801067"/>
    <w:rsid w:val="00802A97"/>
    <w:rsid w:val="008033D1"/>
    <w:rsid w:val="00803517"/>
    <w:rsid w:val="00803C2F"/>
    <w:rsid w:val="00803F7F"/>
    <w:rsid w:val="0080433E"/>
    <w:rsid w:val="008057E1"/>
    <w:rsid w:val="008078D2"/>
    <w:rsid w:val="00807987"/>
    <w:rsid w:val="008104AD"/>
    <w:rsid w:val="00810A92"/>
    <w:rsid w:val="00811258"/>
    <w:rsid w:val="00812ACA"/>
    <w:rsid w:val="00812F9D"/>
    <w:rsid w:val="0081338F"/>
    <w:rsid w:val="008140DE"/>
    <w:rsid w:val="00814F0A"/>
    <w:rsid w:val="008153F6"/>
    <w:rsid w:val="0081662C"/>
    <w:rsid w:val="008167B2"/>
    <w:rsid w:val="00816D81"/>
    <w:rsid w:val="008175B8"/>
    <w:rsid w:val="008232E6"/>
    <w:rsid w:val="008247F2"/>
    <w:rsid w:val="00824884"/>
    <w:rsid w:val="00826309"/>
    <w:rsid w:val="00826F38"/>
    <w:rsid w:val="00827AB2"/>
    <w:rsid w:val="008301B4"/>
    <w:rsid w:val="0083083E"/>
    <w:rsid w:val="0083140F"/>
    <w:rsid w:val="00831636"/>
    <w:rsid w:val="00831A9C"/>
    <w:rsid w:val="00833EF2"/>
    <w:rsid w:val="00834486"/>
    <w:rsid w:val="00834CB2"/>
    <w:rsid w:val="00836820"/>
    <w:rsid w:val="00840FE5"/>
    <w:rsid w:val="00843640"/>
    <w:rsid w:val="00843A06"/>
    <w:rsid w:val="00844F71"/>
    <w:rsid w:val="0084551F"/>
    <w:rsid w:val="00851F85"/>
    <w:rsid w:val="00852E98"/>
    <w:rsid w:val="00853E57"/>
    <w:rsid w:val="00854CC2"/>
    <w:rsid w:val="008552E9"/>
    <w:rsid w:val="008558A9"/>
    <w:rsid w:val="00860A13"/>
    <w:rsid w:val="00860CE1"/>
    <w:rsid w:val="008610B3"/>
    <w:rsid w:val="00862F14"/>
    <w:rsid w:val="00863697"/>
    <w:rsid w:val="008638FC"/>
    <w:rsid w:val="00864BB0"/>
    <w:rsid w:val="00864CBB"/>
    <w:rsid w:val="00865897"/>
    <w:rsid w:val="00865B7B"/>
    <w:rsid w:val="00866167"/>
    <w:rsid w:val="00866F4D"/>
    <w:rsid w:val="00867449"/>
    <w:rsid w:val="0087040F"/>
    <w:rsid w:val="00871083"/>
    <w:rsid w:val="008711CF"/>
    <w:rsid w:val="00873023"/>
    <w:rsid w:val="00873AFE"/>
    <w:rsid w:val="00874BBE"/>
    <w:rsid w:val="00874C2B"/>
    <w:rsid w:val="00875144"/>
    <w:rsid w:val="008761DE"/>
    <w:rsid w:val="0087632D"/>
    <w:rsid w:val="00876640"/>
    <w:rsid w:val="00877731"/>
    <w:rsid w:val="00880868"/>
    <w:rsid w:val="00882BF5"/>
    <w:rsid w:val="00882C1C"/>
    <w:rsid w:val="00882F0B"/>
    <w:rsid w:val="00883941"/>
    <w:rsid w:val="0088523B"/>
    <w:rsid w:val="00890EBD"/>
    <w:rsid w:val="00891A4E"/>
    <w:rsid w:val="00892872"/>
    <w:rsid w:val="00896649"/>
    <w:rsid w:val="008973A5"/>
    <w:rsid w:val="008A091A"/>
    <w:rsid w:val="008A0EC9"/>
    <w:rsid w:val="008A1211"/>
    <w:rsid w:val="008A1BCC"/>
    <w:rsid w:val="008A6663"/>
    <w:rsid w:val="008B02D8"/>
    <w:rsid w:val="008B08E2"/>
    <w:rsid w:val="008B0A0A"/>
    <w:rsid w:val="008B1BDB"/>
    <w:rsid w:val="008B3821"/>
    <w:rsid w:val="008B5D40"/>
    <w:rsid w:val="008B6C9A"/>
    <w:rsid w:val="008B785B"/>
    <w:rsid w:val="008C085A"/>
    <w:rsid w:val="008C163D"/>
    <w:rsid w:val="008C40CF"/>
    <w:rsid w:val="008C65D7"/>
    <w:rsid w:val="008C66D4"/>
    <w:rsid w:val="008C7718"/>
    <w:rsid w:val="008D0469"/>
    <w:rsid w:val="008D3007"/>
    <w:rsid w:val="008D4557"/>
    <w:rsid w:val="008D467C"/>
    <w:rsid w:val="008D4C77"/>
    <w:rsid w:val="008D4ED5"/>
    <w:rsid w:val="008D5C36"/>
    <w:rsid w:val="008D6694"/>
    <w:rsid w:val="008D7FC5"/>
    <w:rsid w:val="008E0522"/>
    <w:rsid w:val="008E3E16"/>
    <w:rsid w:val="008E53E3"/>
    <w:rsid w:val="008E5D16"/>
    <w:rsid w:val="008E6083"/>
    <w:rsid w:val="008E65B8"/>
    <w:rsid w:val="008E72EA"/>
    <w:rsid w:val="008E7E7B"/>
    <w:rsid w:val="008F00E3"/>
    <w:rsid w:val="008F01E7"/>
    <w:rsid w:val="008F0760"/>
    <w:rsid w:val="008F1787"/>
    <w:rsid w:val="008F19F7"/>
    <w:rsid w:val="008F1CFD"/>
    <w:rsid w:val="008F27FE"/>
    <w:rsid w:val="008F302B"/>
    <w:rsid w:val="008F3076"/>
    <w:rsid w:val="008F431E"/>
    <w:rsid w:val="008F7ECF"/>
    <w:rsid w:val="0090011B"/>
    <w:rsid w:val="009009C1"/>
    <w:rsid w:val="00902A66"/>
    <w:rsid w:val="0090370F"/>
    <w:rsid w:val="00903798"/>
    <w:rsid w:val="009042A7"/>
    <w:rsid w:val="00906B2A"/>
    <w:rsid w:val="0090708C"/>
    <w:rsid w:val="009114D0"/>
    <w:rsid w:val="00912B13"/>
    <w:rsid w:val="0091329C"/>
    <w:rsid w:val="009135F0"/>
    <w:rsid w:val="0091456E"/>
    <w:rsid w:val="009150C0"/>
    <w:rsid w:val="00916241"/>
    <w:rsid w:val="00916E41"/>
    <w:rsid w:val="00920858"/>
    <w:rsid w:val="00920976"/>
    <w:rsid w:val="00920D9E"/>
    <w:rsid w:val="009224AC"/>
    <w:rsid w:val="009225A9"/>
    <w:rsid w:val="00922A3A"/>
    <w:rsid w:val="00922E82"/>
    <w:rsid w:val="00923094"/>
    <w:rsid w:val="00924FE3"/>
    <w:rsid w:val="0092512E"/>
    <w:rsid w:val="00925E86"/>
    <w:rsid w:val="009266ED"/>
    <w:rsid w:val="00926854"/>
    <w:rsid w:val="009277D6"/>
    <w:rsid w:val="00927D4D"/>
    <w:rsid w:val="00930698"/>
    <w:rsid w:val="00930ED4"/>
    <w:rsid w:val="00932284"/>
    <w:rsid w:val="00932E74"/>
    <w:rsid w:val="00932E7F"/>
    <w:rsid w:val="0093394A"/>
    <w:rsid w:val="0093475D"/>
    <w:rsid w:val="00934862"/>
    <w:rsid w:val="00934FD4"/>
    <w:rsid w:val="00935228"/>
    <w:rsid w:val="0093523C"/>
    <w:rsid w:val="009356BA"/>
    <w:rsid w:val="009359D4"/>
    <w:rsid w:val="0093614D"/>
    <w:rsid w:val="0094183A"/>
    <w:rsid w:val="00941866"/>
    <w:rsid w:val="00941B7E"/>
    <w:rsid w:val="009438BC"/>
    <w:rsid w:val="0094431A"/>
    <w:rsid w:val="009444C0"/>
    <w:rsid w:val="00945B5B"/>
    <w:rsid w:val="00946B88"/>
    <w:rsid w:val="00946CAB"/>
    <w:rsid w:val="0095008A"/>
    <w:rsid w:val="00950A1B"/>
    <w:rsid w:val="00950E12"/>
    <w:rsid w:val="00951249"/>
    <w:rsid w:val="0095241F"/>
    <w:rsid w:val="0095256F"/>
    <w:rsid w:val="009532B7"/>
    <w:rsid w:val="00954358"/>
    <w:rsid w:val="00955237"/>
    <w:rsid w:val="00955514"/>
    <w:rsid w:val="00955827"/>
    <w:rsid w:val="009559F1"/>
    <w:rsid w:val="009561DA"/>
    <w:rsid w:val="00956B09"/>
    <w:rsid w:val="009615D9"/>
    <w:rsid w:val="0096243E"/>
    <w:rsid w:val="009630A4"/>
    <w:rsid w:val="00963EB2"/>
    <w:rsid w:val="009644F7"/>
    <w:rsid w:val="00964937"/>
    <w:rsid w:val="00964A92"/>
    <w:rsid w:val="00966751"/>
    <w:rsid w:val="00966F24"/>
    <w:rsid w:val="00972043"/>
    <w:rsid w:val="0097335F"/>
    <w:rsid w:val="00973362"/>
    <w:rsid w:val="009739B2"/>
    <w:rsid w:val="009756C6"/>
    <w:rsid w:val="009761D3"/>
    <w:rsid w:val="00977EB3"/>
    <w:rsid w:val="00980F16"/>
    <w:rsid w:val="009813AE"/>
    <w:rsid w:val="00982335"/>
    <w:rsid w:val="009833FA"/>
    <w:rsid w:val="0098459B"/>
    <w:rsid w:val="009845CA"/>
    <w:rsid w:val="00984651"/>
    <w:rsid w:val="00984CF0"/>
    <w:rsid w:val="009852C4"/>
    <w:rsid w:val="0098564A"/>
    <w:rsid w:val="0099102E"/>
    <w:rsid w:val="00991486"/>
    <w:rsid w:val="00991D54"/>
    <w:rsid w:val="00992716"/>
    <w:rsid w:val="0099274E"/>
    <w:rsid w:val="009945F8"/>
    <w:rsid w:val="009948C5"/>
    <w:rsid w:val="009950C9"/>
    <w:rsid w:val="00996708"/>
    <w:rsid w:val="009A017D"/>
    <w:rsid w:val="009A056B"/>
    <w:rsid w:val="009A06E6"/>
    <w:rsid w:val="009A06EB"/>
    <w:rsid w:val="009A08E8"/>
    <w:rsid w:val="009A3910"/>
    <w:rsid w:val="009A595F"/>
    <w:rsid w:val="009A5D28"/>
    <w:rsid w:val="009A630D"/>
    <w:rsid w:val="009A7BB9"/>
    <w:rsid w:val="009B037D"/>
    <w:rsid w:val="009B0A63"/>
    <w:rsid w:val="009B0AAF"/>
    <w:rsid w:val="009B1AE1"/>
    <w:rsid w:val="009B1E0A"/>
    <w:rsid w:val="009B4A1F"/>
    <w:rsid w:val="009B4B64"/>
    <w:rsid w:val="009B5297"/>
    <w:rsid w:val="009B5F89"/>
    <w:rsid w:val="009B6D3E"/>
    <w:rsid w:val="009B6DC2"/>
    <w:rsid w:val="009B6F2A"/>
    <w:rsid w:val="009B7F23"/>
    <w:rsid w:val="009C3813"/>
    <w:rsid w:val="009C43B8"/>
    <w:rsid w:val="009C4792"/>
    <w:rsid w:val="009C5E20"/>
    <w:rsid w:val="009C613C"/>
    <w:rsid w:val="009C640B"/>
    <w:rsid w:val="009C6882"/>
    <w:rsid w:val="009C6DF1"/>
    <w:rsid w:val="009D13D4"/>
    <w:rsid w:val="009D3CB0"/>
    <w:rsid w:val="009D450F"/>
    <w:rsid w:val="009D467D"/>
    <w:rsid w:val="009D4FE0"/>
    <w:rsid w:val="009D52F4"/>
    <w:rsid w:val="009D5963"/>
    <w:rsid w:val="009D679D"/>
    <w:rsid w:val="009E074B"/>
    <w:rsid w:val="009E1E30"/>
    <w:rsid w:val="009E1F2A"/>
    <w:rsid w:val="009E294F"/>
    <w:rsid w:val="009E2C63"/>
    <w:rsid w:val="009E2F6C"/>
    <w:rsid w:val="009E535F"/>
    <w:rsid w:val="009E53F2"/>
    <w:rsid w:val="009E601E"/>
    <w:rsid w:val="009E6EDC"/>
    <w:rsid w:val="009E7633"/>
    <w:rsid w:val="009F0B60"/>
    <w:rsid w:val="009F1571"/>
    <w:rsid w:val="009F17B5"/>
    <w:rsid w:val="009F29D9"/>
    <w:rsid w:val="009F33F5"/>
    <w:rsid w:val="009F3E4A"/>
    <w:rsid w:val="009F4275"/>
    <w:rsid w:val="009F4D38"/>
    <w:rsid w:val="009F6029"/>
    <w:rsid w:val="009F6BEE"/>
    <w:rsid w:val="009F7ADC"/>
    <w:rsid w:val="00A01A52"/>
    <w:rsid w:val="00A024E7"/>
    <w:rsid w:val="00A0292F"/>
    <w:rsid w:val="00A04654"/>
    <w:rsid w:val="00A04BA3"/>
    <w:rsid w:val="00A07216"/>
    <w:rsid w:val="00A0732E"/>
    <w:rsid w:val="00A08291"/>
    <w:rsid w:val="00A10ED9"/>
    <w:rsid w:val="00A12E67"/>
    <w:rsid w:val="00A1314B"/>
    <w:rsid w:val="00A133D4"/>
    <w:rsid w:val="00A13D8C"/>
    <w:rsid w:val="00A142B1"/>
    <w:rsid w:val="00A15C78"/>
    <w:rsid w:val="00A15D5F"/>
    <w:rsid w:val="00A16309"/>
    <w:rsid w:val="00A20F89"/>
    <w:rsid w:val="00A23504"/>
    <w:rsid w:val="00A242F4"/>
    <w:rsid w:val="00A26E30"/>
    <w:rsid w:val="00A27C81"/>
    <w:rsid w:val="00A27E6D"/>
    <w:rsid w:val="00A304B0"/>
    <w:rsid w:val="00A30FD4"/>
    <w:rsid w:val="00A31488"/>
    <w:rsid w:val="00A32D1A"/>
    <w:rsid w:val="00A34F00"/>
    <w:rsid w:val="00A35334"/>
    <w:rsid w:val="00A35363"/>
    <w:rsid w:val="00A35BBB"/>
    <w:rsid w:val="00A36087"/>
    <w:rsid w:val="00A36709"/>
    <w:rsid w:val="00A4185E"/>
    <w:rsid w:val="00A444F6"/>
    <w:rsid w:val="00A44BF7"/>
    <w:rsid w:val="00A45310"/>
    <w:rsid w:val="00A45379"/>
    <w:rsid w:val="00A5065F"/>
    <w:rsid w:val="00A50C64"/>
    <w:rsid w:val="00A50F90"/>
    <w:rsid w:val="00A51268"/>
    <w:rsid w:val="00A51AC7"/>
    <w:rsid w:val="00A52859"/>
    <w:rsid w:val="00A53C56"/>
    <w:rsid w:val="00A54F33"/>
    <w:rsid w:val="00A57096"/>
    <w:rsid w:val="00A6024F"/>
    <w:rsid w:val="00A60411"/>
    <w:rsid w:val="00A609E8"/>
    <w:rsid w:val="00A610A4"/>
    <w:rsid w:val="00A64747"/>
    <w:rsid w:val="00A6657B"/>
    <w:rsid w:val="00A674A8"/>
    <w:rsid w:val="00A70B8A"/>
    <w:rsid w:val="00A73E57"/>
    <w:rsid w:val="00A74E40"/>
    <w:rsid w:val="00A75380"/>
    <w:rsid w:val="00A80E81"/>
    <w:rsid w:val="00A821D0"/>
    <w:rsid w:val="00A8232E"/>
    <w:rsid w:val="00A82C16"/>
    <w:rsid w:val="00A83580"/>
    <w:rsid w:val="00A84C1A"/>
    <w:rsid w:val="00A86057"/>
    <w:rsid w:val="00A86298"/>
    <w:rsid w:val="00A903F2"/>
    <w:rsid w:val="00A9087E"/>
    <w:rsid w:val="00A91534"/>
    <w:rsid w:val="00A91E5C"/>
    <w:rsid w:val="00A93043"/>
    <w:rsid w:val="00A946B9"/>
    <w:rsid w:val="00A961B9"/>
    <w:rsid w:val="00A9656E"/>
    <w:rsid w:val="00AA427D"/>
    <w:rsid w:val="00AA4823"/>
    <w:rsid w:val="00AA5985"/>
    <w:rsid w:val="00AA5C83"/>
    <w:rsid w:val="00AB17A7"/>
    <w:rsid w:val="00AB3691"/>
    <w:rsid w:val="00AB3959"/>
    <w:rsid w:val="00AB3EED"/>
    <w:rsid w:val="00AB4D09"/>
    <w:rsid w:val="00AB5223"/>
    <w:rsid w:val="00AB5648"/>
    <w:rsid w:val="00AC085F"/>
    <w:rsid w:val="00AC0D57"/>
    <w:rsid w:val="00AC10DF"/>
    <w:rsid w:val="00AC2185"/>
    <w:rsid w:val="00AC2EDA"/>
    <w:rsid w:val="00AC4FCE"/>
    <w:rsid w:val="00AC66EA"/>
    <w:rsid w:val="00AC6FE1"/>
    <w:rsid w:val="00AC716E"/>
    <w:rsid w:val="00AD0207"/>
    <w:rsid w:val="00AD029C"/>
    <w:rsid w:val="00AD053F"/>
    <w:rsid w:val="00AD0765"/>
    <w:rsid w:val="00AD1434"/>
    <w:rsid w:val="00AD1BC7"/>
    <w:rsid w:val="00AD2020"/>
    <w:rsid w:val="00AD2845"/>
    <w:rsid w:val="00AD2F4E"/>
    <w:rsid w:val="00AD44FD"/>
    <w:rsid w:val="00AD5DC7"/>
    <w:rsid w:val="00AD764B"/>
    <w:rsid w:val="00AD7943"/>
    <w:rsid w:val="00AD7992"/>
    <w:rsid w:val="00AE1257"/>
    <w:rsid w:val="00AE1A46"/>
    <w:rsid w:val="00AE5C5C"/>
    <w:rsid w:val="00AE6DDE"/>
    <w:rsid w:val="00AE7E27"/>
    <w:rsid w:val="00AF2E8F"/>
    <w:rsid w:val="00AF7240"/>
    <w:rsid w:val="00B0261C"/>
    <w:rsid w:val="00B03969"/>
    <w:rsid w:val="00B0409B"/>
    <w:rsid w:val="00B06D05"/>
    <w:rsid w:val="00B079AA"/>
    <w:rsid w:val="00B1114D"/>
    <w:rsid w:val="00B112D7"/>
    <w:rsid w:val="00B12A01"/>
    <w:rsid w:val="00B1405F"/>
    <w:rsid w:val="00B169A2"/>
    <w:rsid w:val="00B20188"/>
    <w:rsid w:val="00B22D30"/>
    <w:rsid w:val="00B22E41"/>
    <w:rsid w:val="00B2346C"/>
    <w:rsid w:val="00B24381"/>
    <w:rsid w:val="00B25D84"/>
    <w:rsid w:val="00B25F0F"/>
    <w:rsid w:val="00B27AC5"/>
    <w:rsid w:val="00B30BB9"/>
    <w:rsid w:val="00B30E35"/>
    <w:rsid w:val="00B311C4"/>
    <w:rsid w:val="00B311EC"/>
    <w:rsid w:val="00B3127A"/>
    <w:rsid w:val="00B32D79"/>
    <w:rsid w:val="00B34FF1"/>
    <w:rsid w:val="00B3576D"/>
    <w:rsid w:val="00B365F8"/>
    <w:rsid w:val="00B37761"/>
    <w:rsid w:val="00B377CE"/>
    <w:rsid w:val="00B37996"/>
    <w:rsid w:val="00B40796"/>
    <w:rsid w:val="00B40841"/>
    <w:rsid w:val="00B4307A"/>
    <w:rsid w:val="00B431F0"/>
    <w:rsid w:val="00B4347D"/>
    <w:rsid w:val="00B43C09"/>
    <w:rsid w:val="00B43D80"/>
    <w:rsid w:val="00B44955"/>
    <w:rsid w:val="00B44FA3"/>
    <w:rsid w:val="00B4523F"/>
    <w:rsid w:val="00B456C3"/>
    <w:rsid w:val="00B4598C"/>
    <w:rsid w:val="00B4761D"/>
    <w:rsid w:val="00B516FC"/>
    <w:rsid w:val="00B51ECB"/>
    <w:rsid w:val="00B523E3"/>
    <w:rsid w:val="00B54A45"/>
    <w:rsid w:val="00B55EB6"/>
    <w:rsid w:val="00B563A7"/>
    <w:rsid w:val="00B60E10"/>
    <w:rsid w:val="00B61392"/>
    <w:rsid w:val="00B61FF5"/>
    <w:rsid w:val="00B6243A"/>
    <w:rsid w:val="00B65842"/>
    <w:rsid w:val="00B65DA9"/>
    <w:rsid w:val="00B66037"/>
    <w:rsid w:val="00B66F02"/>
    <w:rsid w:val="00B66F66"/>
    <w:rsid w:val="00B70DD7"/>
    <w:rsid w:val="00B712AE"/>
    <w:rsid w:val="00B71BDC"/>
    <w:rsid w:val="00B725BE"/>
    <w:rsid w:val="00B72C5F"/>
    <w:rsid w:val="00B73765"/>
    <w:rsid w:val="00B746D4"/>
    <w:rsid w:val="00B74E37"/>
    <w:rsid w:val="00B753FE"/>
    <w:rsid w:val="00B762B2"/>
    <w:rsid w:val="00B77807"/>
    <w:rsid w:val="00B80A76"/>
    <w:rsid w:val="00B82C74"/>
    <w:rsid w:val="00B82F87"/>
    <w:rsid w:val="00B8416A"/>
    <w:rsid w:val="00B8427E"/>
    <w:rsid w:val="00B85653"/>
    <w:rsid w:val="00B863E3"/>
    <w:rsid w:val="00B87CD7"/>
    <w:rsid w:val="00B90059"/>
    <w:rsid w:val="00B906B5"/>
    <w:rsid w:val="00B90F6D"/>
    <w:rsid w:val="00B91159"/>
    <w:rsid w:val="00B914A9"/>
    <w:rsid w:val="00B92DD8"/>
    <w:rsid w:val="00B9359D"/>
    <w:rsid w:val="00B94821"/>
    <w:rsid w:val="00B949EB"/>
    <w:rsid w:val="00B955F7"/>
    <w:rsid w:val="00B95B26"/>
    <w:rsid w:val="00BA2137"/>
    <w:rsid w:val="00BA369A"/>
    <w:rsid w:val="00BA4270"/>
    <w:rsid w:val="00BA4AD3"/>
    <w:rsid w:val="00BA4D10"/>
    <w:rsid w:val="00BA5496"/>
    <w:rsid w:val="00BA5EC5"/>
    <w:rsid w:val="00BA6CCF"/>
    <w:rsid w:val="00BA7605"/>
    <w:rsid w:val="00BB0673"/>
    <w:rsid w:val="00BB1ADA"/>
    <w:rsid w:val="00BB2AE3"/>
    <w:rsid w:val="00BB39F3"/>
    <w:rsid w:val="00BB4479"/>
    <w:rsid w:val="00BB4CC8"/>
    <w:rsid w:val="00BB591F"/>
    <w:rsid w:val="00BB6EB1"/>
    <w:rsid w:val="00BB70F9"/>
    <w:rsid w:val="00BC129C"/>
    <w:rsid w:val="00BC1780"/>
    <w:rsid w:val="00BC235D"/>
    <w:rsid w:val="00BC2D27"/>
    <w:rsid w:val="00BC2F3E"/>
    <w:rsid w:val="00BC3A2D"/>
    <w:rsid w:val="00BC43AA"/>
    <w:rsid w:val="00BC5506"/>
    <w:rsid w:val="00BC56A0"/>
    <w:rsid w:val="00BC6326"/>
    <w:rsid w:val="00BC7C44"/>
    <w:rsid w:val="00BD111D"/>
    <w:rsid w:val="00BD27C1"/>
    <w:rsid w:val="00BD2D49"/>
    <w:rsid w:val="00BD31C3"/>
    <w:rsid w:val="00BD31DD"/>
    <w:rsid w:val="00BD5397"/>
    <w:rsid w:val="00BD634A"/>
    <w:rsid w:val="00BD6887"/>
    <w:rsid w:val="00BD6B7E"/>
    <w:rsid w:val="00BE1DDC"/>
    <w:rsid w:val="00BE372A"/>
    <w:rsid w:val="00BE3BA0"/>
    <w:rsid w:val="00BE3F74"/>
    <w:rsid w:val="00BE57D7"/>
    <w:rsid w:val="00BE70F5"/>
    <w:rsid w:val="00BF0108"/>
    <w:rsid w:val="00BF0A18"/>
    <w:rsid w:val="00BF10C6"/>
    <w:rsid w:val="00BF187A"/>
    <w:rsid w:val="00BF220A"/>
    <w:rsid w:val="00BF34C9"/>
    <w:rsid w:val="00BF43A6"/>
    <w:rsid w:val="00BF7063"/>
    <w:rsid w:val="00BF7ACA"/>
    <w:rsid w:val="00BF7CEE"/>
    <w:rsid w:val="00C01374"/>
    <w:rsid w:val="00C01701"/>
    <w:rsid w:val="00C02EB9"/>
    <w:rsid w:val="00C057B2"/>
    <w:rsid w:val="00C059F0"/>
    <w:rsid w:val="00C05ED9"/>
    <w:rsid w:val="00C07343"/>
    <w:rsid w:val="00C0785A"/>
    <w:rsid w:val="00C116AF"/>
    <w:rsid w:val="00C1388E"/>
    <w:rsid w:val="00C13D1F"/>
    <w:rsid w:val="00C14522"/>
    <w:rsid w:val="00C14887"/>
    <w:rsid w:val="00C2035B"/>
    <w:rsid w:val="00C218B0"/>
    <w:rsid w:val="00C22AE8"/>
    <w:rsid w:val="00C235E9"/>
    <w:rsid w:val="00C24104"/>
    <w:rsid w:val="00C24203"/>
    <w:rsid w:val="00C242F8"/>
    <w:rsid w:val="00C2575A"/>
    <w:rsid w:val="00C26694"/>
    <w:rsid w:val="00C266F7"/>
    <w:rsid w:val="00C26C21"/>
    <w:rsid w:val="00C318E6"/>
    <w:rsid w:val="00C31AD2"/>
    <w:rsid w:val="00C33D65"/>
    <w:rsid w:val="00C33E33"/>
    <w:rsid w:val="00C34641"/>
    <w:rsid w:val="00C34A39"/>
    <w:rsid w:val="00C35657"/>
    <w:rsid w:val="00C37134"/>
    <w:rsid w:val="00C379DE"/>
    <w:rsid w:val="00C40043"/>
    <w:rsid w:val="00C434D4"/>
    <w:rsid w:val="00C43984"/>
    <w:rsid w:val="00C43C19"/>
    <w:rsid w:val="00C443CC"/>
    <w:rsid w:val="00C446DC"/>
    <w:rsid w:val="00C45679"/>
    <w:rsid w:val="00C4578E"/>
    <w:rsid w:val="00C45A53"/>
    <w:rsid w:val="00C46133"/>
    <w:rsid w:val="00C4615B"/>
    <w:rsid w:val="00C46DB7"/>
    <w:rsid w:val="00C502B7"/>
    <w:rsid w:val="00C50642"/>
    <w:rsid w:val="00C51A4B"/>
    <w:rsid w:val="00C52554"/>
    <w:rsid w:val="00C5287D"/>
    <w:rsid w:val="00C5437B"/>
    <w:rsid w:val="00C54493"/>
    <w:rsid w:val="00C5660A"/>
    <w:rsid w:val="00C57D33"/>
    <w:rsid w:val="00C600CE"/>
    <w:rsid w:val="00C60D95"/>
    <w:rsid w:val="00C61C6A"/>
    <w:rsid w:val="00C6243F"/>
    <w:rsid w:val="00C64086"/>
    <w:rsid w:val="00C6515D"/>
    <w:rsid w:val="00C65B40"/>
    <w:rsid w:val="00C66284"/>
    <w:rsid w:val="00C66642"/>
    <w:rsid w:val="00C669E3"/>
    <w:rsid w:val="00C66A08"/>
    <w:rsid w:val="00C66BA9"/>
    <w:rsid w:val="00C6799D"/>
    <w:rsid w:val="00C67DEC"/>
    <w:rsid w:val="00C713E8"/>
    <w:rsid w:val="00C720DA"/>
    <w:rsid w:val="00C74614"/>
    <w:rsid w:val="00C748D5"/>
    <w:rsid w:val="00C74A69"/>
    <w:rsid w:val="00C7515D"/>
    <w:rsid w:val="00C7582E"/>
    <w:rsid w:val="00C760BB"/>
    <w:rsid w:val="00C76E88"/>
    <w:rsid w:val="00C774BA"/>
    <w:rsid w:val="00C833AF"/>
    <w:rsid w:val="00C8362A"/>
    <w:rsid w:val="00C841F5"/>
    <w:rsid w:val="00C84C01"/>
    <w:rsid w:val="00C86DF7"/>
    <w:rsid w:val="00C90110"/>
    <w:rsid w:val="00C901E2"/>
    <w:rsid w:val="00C90E47"/>
    <w:rsid w:val="00C9284E"/>
    <w:rsid w:val="00C93DFB"/>
    <w:rsid w:val="00C93F1D"/>
    <w:rsid w:val="00C9491C"/>
    <w:rsid w:val="00C95C2B"/>
    <w:rsid w:val="00C960F4"/>
    <w:rsid w:val="00C96AF5"/>
    <w:rsid w:val="00CA03DF"/>
    <w:rsid w:val="00CA0FCC"/>
    <w:rsid w:val="00CA2CC1"/>
    <w:rsid w:val="00CA30C7"/>
    <w:rsid w:val="00CA30D4"/>
    <w:rsid w:val="00CA3111"/>
    <w:rsid w:val="00CA3AC9"/>
    <w:rsid w:val="00CA44B3"/>
    <w:rsid w:val="00CA49F4"/>
    <w:rsid w:val="00CB1741"/>
    <w:rsid w:val="00CB2479"/>
    <w:rsid w:val="00CB4D2E"/>
    <w:rsid w:val="00CB5E22"/>
    <w:rsid w:val="00CB7111"/>
    <w:rsid w:val="00CC1438"/>
    <w:rsid w:val="00CC1451"/>
    <w:rsid w:val="00CC23C0"/>
    <w:rsid w:val="00CC3183"/>
    <w:rsid w:val="00CC4013"/>
    <w:rsid w:val="00CC43B3"/>
    <w:rsid w:val="00CC507E"/>
    <w:rsid w:val="00CC5448"/>
    <w:rsid w:val="00CC67FE"/>
    <w:rsid w:val="00CC7432"/>
    <w:rsid w:val="00CC7DFD"/>
    <w:rsid w:val="00CD0A0B"/>
    <w:rsid w:val="00CD1442"/>
    <w:rsid w:val="00CD172D"/>
    <w:rsid w:val="00CD2C4F"/>
    <w:rsid w:val="00CD36E0"/>
    <w:rsid w:val="00CD3B66"/>
    <w:rsid w:val="00CD3BEB"/>
    <w:rsid w:val="00CD5113"/>
    <w:rsid w:val="00CD7110"/>
    <w:rsid w:val="00CE060D"/>
    <w:rsid w:val="00CE1A2D"/>
    <w:rsid w:val="00CE2406"/>
    <w:rsid w:val="00CE4FDF"/>
    <w:rsid w:val="00CE517E"/>
    <w:rsid w:val="00CE5AD2"/>
    <w:rsid w:val="00CE630B"/>
    <w:rsid w:val="00CE65ED"/>
    <w:rsid w:val="00CE67D8"/>
    <w:rsid w:val="00CE6C16"/>
    <w:rsid w:val="00CE71EE"/>
    <w:rsid w:val="00CF07D1"/>
    <w:rsid w:val="00CF2ABE"/>
    <w:rsid w:val="00CF4F00"/>
    <w:rsid w:val="00CF5444"/>
    <w:rsid w:val="00CF628C"/>
    <w:rsid w:val="00CF6F3F"/>
    <w:rsid w:val="00CF764A"/>
    <w:rsid w:val="00D00827"/>
    <w:rsid w:val="00D00960"/>
    <w:rsid w:val="00D00C1B"/>
    <w:rsid w:val="00D03D06"/>
    <w:rsid w:val="00D0432E"/>
    <w:rsid w:val="00D063AD"/>
    <w:rsid w:val="00D10D5F"/>
    <w:rsid w:val="00D10DC1"/>
    <w:rsid w:val="00D11DDB"/>
    <w:rsid w:val="00D14A3A"/>
    <w:rsid w:val="00D17495"/>
    <w:rsid w:val="00D208E2"/>
    <w:rsid w:val="00D21778"/>
    <w:rsid w:val="00D22E79"/>
    <w:rsid w:val="00D247CE"/>
    <w:rsid w:val="00D275C6"/>
    <w:rsid w:val="00D30388"/>
    <w:rsid w:val="00D30ED8"/>
    <w:rsid w:val="00D31A06"/>
    <w:rsid w:val="00D323F7"/>
    <w:rsid w:val="00D3329B"/>
    <w:rsid w:val="00D334C4"/>
    <w:rsid w:val="00D33B84"/>
    <w:rsid w:val="00D3405E"/>
    <w:rsid w:val="00D343AF"/>
    <w:rsid w:val="00D343FA"/>
    <w:rsid w:val="00D34524"/>
    <w:rsid w:val="00D34A83"/>
    <w:rsid w:val="00D34C9E"/>
    <w:rsid w:val="00D352D4"/>
    <w:rsid w:val="00D3560A"/>
    <w:rsid w:val="00D35FF1"/>
    <w:rsid w:val="00D374BE"/>
    <w:rsid w:val="00D37656"/>
    <w:rsid w:val="00D400A1"/>
    <w:rsid w:val="00D41C5E"/>
    <w:rsid w:val="00D424E4"/>
    <w:rsid w:val="00D42C5E"/>
    <w:rsid w:val="00D43256"/>
    <w:rsid w:val="00D43659"/>
    <w:rsid w:val="00D436D1"/>
    <w:rsid w:val="00D43C52"/>
    <w:rsid w:val="00D443E7"/>
    <w:rsid w:val="00D45223"/>
    <w:rsid w:val="00D45A10"/>
    <w:rsid w:val="00D45B27"/>
    <w:rsid w:val="00D474DF"/>
    <w:rsid w:val="00D5015C"/>
    <w:rsid w:val="00D50234"/>
    <w:rsid w:val="00D505A1"/>
    <w:rsid w:val="00D513D7"/>
    <w:rsid w:val="00D531FA"/>
    <w:rsid w:val="00D536B4"/>
    <w:rsid w:val="00D546BA"/>
    <w:rsid w:val="00D547FD"/>
    <w:rsid w:val="00D558CB"/>
    <w:rsid w:val="00D570D0"/>
    <w:rsid w:val="00D60562"/>
    <w:rsid w:val="00D62176"/>
    <w:rsid w:val="00D637A3"/>
    <w:rsid w:val="00D64645"/>
    <w:rsid w:val="00D661FE"/>
    <w:rsid w:val="00D67B7B"/>
    <w:rsid w:val="00D72606"/>
    <w:rsid w:val="00D7327C"/>
    <w:rsid w:val="00D73A61"/>
    <w:rsid w:val="00D74A09"/>
    <w:rsid w:val="00D753C8"/>
    <w:rsid w:val="00D76CDB"/>
    <w:rsid w:val="00D81447"/>
    <w:rsid w:val="00D81E88"/>
    <w:rsid w:val="00D82AB2"/>
    <w:rsid w:val="00D848A0"/>
    <w:rsid w:val="00D85799"/>
    <w:rsid w:val="00D862B2"/>
    <w:rsid w:val="00D86BA1"/>
    <w:rsid w:val="00D86D01"/>
    <w:rsid w:val="00D86DE3"/>
    <w:rsid w:val="00D86DFC"/>
    <w:rsid w:val="00D87690"/>
    <w:rsid w:val="00D878C2"/>
    <w:rsid w:val="00D879E9"/>
    <w:rsid w:val="00D87D0E"/>
    <w:rsid w:val="00D90F03"/>
    <w:rsid w:val="00D92FB0"/>
    <w:rsid w:val="00D93B7C"/>
    <w:rsid w:val="00D96874"/>
    <w:rsid w:val="00D97533"/>
    <w:rsid w:val="00DA08F8"/>
    <w:rsid w:val="00DA0A98"/>
    <w:rsid w:val="00DA2151"/>
    <w:rsid w:val="00DA4A83"/>
    <w:rsid w:val="00DA5551"/>
    <w:rsid w:val="00DA5664"/>
    <w:rsid w:val="00DA6CA4"/>
    <w:rsid w:val="00DA6E32"/>
    <w:rsid w:val="00DB0769"/>
    <w:rsid w:val="00DB2555"/>
    <w:rsid w:val="00DB45CA"/>
    <w:rsid w:val="00DB486A"/>
    <w:rsid w:val="00DB6ED5"/>
    <w:rsid w:val="00DC003E"/>
    <w:rsid w:val="00DC0181"/>
    <w:rsid w:val="00DC030D"/>
    <w:rsid w:val="00DC24C3"/>
    <w:rsid w:val="00DC2B1E"/>
    <w:rsid w:val="00DC2E4C"/>
    <w:rsid w:val="00DC5146"/>
    <w:rsid w:val="00DC54A8"/>
    <w:rsid w:val="00DC6811"/>
    <w:rsid w:val="00DC750F"/>
    <w:rsid w:val="00DC7A33"/>
    <w:rsid w:val="00DC7F1B"/>
    <w:rsid w:val="00DD0065"/>
    <w:rsid w:val="00DD172F"/>
    <w:rsid w:val="00DD2B09"/>
    <w:rsid w:val="00DE07A5"/>
    <w:rsid w:val="00DE0F11"/>
    <w:rsid w:val="00DE13FF"/>
    <w:rsid w:val="00DE366D"/>
    <w:rsid w:val="00DE3803"/>
    <w:rsid w:val="00DE3DB2"/>
    <w:rsid w:val="00DE5068"/>
    <w:rsid w:val="00DE6AF7"/>
    <w:rsid w:val="00DE70E2"/>
    <w:rsid w:val="00DF062A"/>
    <w:rsid w:val="00DF0660"/>
    <w:rsid w:val="00DF0D98"/>
    <w:rsid w:val="00DF1FCD"/>
    <w:rsid w:val="00DF400D"/>
    <w:rsid w:val="00DF4810"/>
    <w:rsid w:val="00DF496A"/>
    <w:rsid w:val="00DF5852"/>
    <w:rsid w:val="00DF5BEA"/>
    <w:rsid w:val="00DF6381"/>
    <w:rsid w:val="00DF6DD5"/>
    <w:rsid w:val="00DF7842"/>
    <w:rsid w:val="00E00177"/>
    <w:rsid w:val="00E002FA"/>
    <w:rsid w:val="00E02D27"/>
    <w:rsid w:val="00E03BC4"/>
    <w:rsid w:val="00E07425"/>
    <w:rsid w:val="00E1064F"/>
    <w:rsid w:val="00E10FFD"/>
    <w:rsid w:val="00E120EC"/>
    <w:rsid w:val="00E1225E"/>
    <w:rsid w:val="00E12A81"/>
    <w:rsid w:val="00E1457D"/>
    <w:rsid w:val="00E14F65"/>
    <w:rsid w:val="00E20390"/>
    <w:rsid w:val="00E20ECA"/>
    <w:rsid w:val="00E21394"/>
    <w:rsid w:val="00E22EF2"/>
    <w:rsid w:val="00E24356"/>
    <w:rsid w:val="00E24853"/>
    <w:rsid w:val="00E25265"/>
    <w:rsid w:val="00E271C1"/>
    <w:rsid w:val="00E30D42"/>
    <w:rsid w:val="00E32AA1"/>
    <w:rsid w:val="00E3304E"/>
    <w:rsid w:val="00E3474D"/>
    <w:rsid w:val="00E34936"/>
    <w:rsid w:val="00E34AA1"/>
    <w:rsid w:val="00E366CB"/>
    <w:rsid w:val="00E36CAA"/>
    <w:rsid w:val="00E37FE3"/>
    <w:rsid w:val="00E401EA"/>
    <w:rsid w:val="00E417F0"/>
    <w:rsid w:val="00E41F7C"/>
    <w:rsid w:val="00E42D1D"/>
    <w:rsid w:val="00E431BD"/>
    <w:rsid w:val="00E4434A"/>
    <w:rsid w:val="00E44A42"/>
    <w:rsid w:val="00E453D4"/>
    <w:rsid w:val="00E453E2"/>
    <w:rsid w:val="00E46E87"/>
    <w:rsid w:val="00E46F61"/>
    <w:rsid w:val="00E47FA8"/>
    <w:rsid w:val="00E51459"/>
    <w:rsid w:val="00E522DF"/>
    <w:rsid w:val="00E5319F"/>
    <w:rsid w:val="00E53D73"/>
    <w:rsid w:val="00E54F1F"/>
    <w:rsid w:val="00E555A5"/>
    <w:rsid w:val="00E55CCB"/>
    <w:rsid w:val="00E57017"/>
    <w:rsid w:val="00E5726A"/>
    <w:rsid w:val="00E61A5A"/>
    <w:rsid w:val="00E61AC8"/>
    <w:rsid w:val="00E645A6"/>
    <w:rsid w:val="00E6488C"/>
    <w:rsid w:val="00E64ABD"/>
    <w:rsid w:val="00E65430"/>
    <w:rsid w:val="00E666E7"/>
    <w:rsid w:val="00E666FC"/>
    <w:rsid w:val="00E71BC9"/>
    <w:rsid w:val="00E720E6"/>
    <w:rsid w:val="00E72E1E"/>
    <w:rsid w:val="00E743C0"/>
    <w:rsid w:val="00E74E10"/>
    <w:rsid w:val="00E7776D"/>
    <w:rsid w:val="00E807FF"/>
    <w:rsid w:val="00E80C28"/>
    <w:rsid w:val="00E85932"/>
    <w:rsid w:val="00E85E7D"/>
    <w:rsid w:val="00E90178"/>
    <w:rsid w:val="00E9079B"/>
    <w:rsid w:val="00E9207D"/>
    <w:rsid w:val="00E9306E"/>
    <w:rsid w:val="00E93346"/>
    <w:rsid w:val="00E9340E"/>
    <w:rsid w:val="00E93809"/>
    <w:rsid w:val="00E94E37"/>
    <w:rsid w:val="00E951C7"/>
    <w:rsid w:val="00E9557C"/>
    <w:rsid w:val="00E95ADE"/>
    <w:rsid w:val="00E96D12"/>
    <w:rsid w:val="00E9785B"/>
    <w:rsid w:val="00EA00A9"/>
    <w:rsid w:val="00EA01FE"/>
    <w:rsid w:val="00EA3125"/>
    <w:rsid w:val="00EA31CE"/>
    <w:rsid w:val="00EA3317"/>
    <w:rsid w:val="00EA3670"/>
    <w:rsid w:val="00EA3C21"/>
    <w:rsid w:val="00EA67B9"/>
    <w:rsid w:val="00EA7166"/>
    <w:rsid w:val="00EA7F40"/>
    <w:rsid w:val="00EB0D81"/>
    <w:rsid w:val="00EB21C7"/>
    <w:rsid w:val="00EB3499"/>
    <w:rsid w:val="00EB3F00"/>
    <w:rsid w:val="00EB5E5F"/>
    <w:rsid w:val="00EB7A84"/>
    <w:rsid w:val="00EC2901"/>
    <w:rsid w:val="00EC2EE4"/>
    <w:rsid w:val="00EC310B"/>
    <w:rsid w:val="00EC41C3"/>
    <w:rsid w:val="00EC46F8"/>
    <w:rsid w:val="00EC4E48"/>
    <w:rsid w:val="00EC4F4A"/>
    <w:rsid w:val="00EC54ED"/>
    <w:rsid w:val="00EC69EA"/>
    <w:rsid w:val="00EC6BFE"/>
    <w:rsid w:val="00ED0F3B"/>
    <w:rsid w:val="00ED14C1"/>
    <w:rsid w:val="00ED2482"/>
    <w:rsid w:val="00ED6EC8"/>
    <w:rsid w:val="00ED6EDC"/>
    <w:rsid w:val="00EE0964"/>
    <w:rsid w:val="00EE09CE"/>
    <w:rsid w:val="00EE0A3D"/>
    <w:rsid w:val="00EE2158"/>
    <w:rsid w:val="00EE217C"/>
    <w:rsid w:val="00EE26FF"/>
    <w:rsid w:val="00EE34E3"/>
    <w:rsid w:val="00EE5D5E"/>
    <w:rsid w:val="00EE6B3C"/>
    <w:rsid w:val="00EE78D9"/>
    <w:rsid w:val="00EF09E3"/>
    <w:rsid w:val="00EF0EA7"/>
    <w:rsid w:val="00EF2300"/>
    <w:rsid w:val="00EF36B1"/>
    <w:rsid w:val="00EF3BA6"/>
    <w:rsid w:val="00EF4B9D"/>
    <w:rsid w:val="00EF5160"/>
    <w:rsid w:val="00EF59E4"/>
    <w:rsid w:val="00EF616F"/>
    <w:rsid w:val="00EF7C7D"/>
    <w:rsid w:val="00F00CFE"/>
    <w:rsid w:val="00F022F3"/>
    <w:rsid w:val="00F02661"/>
    <w:rsid w:val="00F02690"/>
    <w:rsid w:val="00F03115"/>
    <w:rsid w:val="00F032D2"/>
    <w:rsid w:val="00F03FA3"/>
    <w:rsid w:val="00F04952"/>
    <w:rsid w:val="00F049D9"/>
    <w:rsid w:val="00F074C4"/>
    <w:rsid w:val="00F07F3A"/>
    <w:rsid w:val="00F10138"/>
    <w:rsid w:val="00F10201"/>
    <w:rsid w:val="00F105BB"/>
    <w:rsid w:val="00F1115C"/>
    <w:rsid w:val="00F1204E"/>
    <w:rsid w:val="00F13A4D"/>
    <w:rsid w:val="00F13B00"/>
    <w:rsid w:val="00F14B54"/>
    <w:rsid w:val="00F14E4D"/>
    <w:rsid w:val="00F20CC3"/>
    <w:rsid w:val="00F21809"/>
    <w:rsid w:val="00F2217B"/>
    <w:rsid w:val="00F22596"/>
    <w:rsid w:val="00F23725"/>
    <w:rsid w:val="00F24EF1"/>
    <w:rsid w:val="00F25033"/>
    <w:rsid w:val="00F26164"/>
    <w:rsid w:val="00F27C0C"/>
    <w:rsid w:val="00F304DA"/>
    <w:rsid w:val="00F325C0"/>
    <w:rsid w:val="00F32EEF"/>
    <w:rsid w:val="00F34E05"/>
    <w:rsid w:val="00F35238"/>
    <w:rsid w:val="00F35773"/>
    <w:rsid w:val="00F40C69"/>
    <w:rsid w:val="00F420E9"/>
    <w:rsid w:val="00F46C3C"/>
    <w:rsid w:val="00F46DA6"/>
    <w:rsid w:val="00F47A72"/>
    <w:rsid w:val="00F5099B"/>
    <w:rsid w:val="00F53ADC"/>
    <w:rsid w:val="00F540D2"/>
    <w:rsid w:val="00F54432"/>
    <w:rsid w:val="00F54B74"/>
    <w:rsid w:val="00F54EF2"/>
    <w:rsid w:val="00F5572B"/>
    <w:rsid w:val="00F60A20"/>
    <w:rsid w:val="00F61142"/>
    <w:rsid w:val="00F628E5"/>
    <w:rsid w:val="00F638B7"/>
    <w:rsid w:val="00F638C0"/>
    <w:rsid w:val="00F65AA9"/>
    <w:rsid w:val="00F65EB4"/>
    <w:rsid w:val="00F6799C"/>
    <w:rsid w:val="00F70123"/>
    <w:rsid w:val="00F70AE2"/>
    <w:rsid w:val="00F7103C"/>
    <w:rsid w:val="00F72121"/>
    <w:rsid w:val="00F72C27"/>
    <w:rsid w:val="00F73769"/>
    <w:rsid w:val="00F73B5D"/>
    <w:rsid w:val="00F748A1"/>
    <w:rsid w:val="00F759D4"/>
    <w:rsid w:val="00F779B8"/>
    <w:rsid w:val="00F81218"/>
    <w:rsid w:val="00F81340"/>
    <w:rsid w:val="00F83856"/>
    <w:rsid w:val="00F840A5"/>
    <w:rsid w:val="00F845EE"/>
    <w:rsid w:val="00F864F3"/>
    <w:rsid w:val="00F8689A"/>
    <w:rsid w:val="00F86C97"/>
    <w:rsid w:val="00F87A2B"/>
    <w:rsid w:val="00F90C80"/>
    <w:rsid w:val="00F9109B"/>
    <w:rsid w:val="00F9128B"/>
    <w:rsid w:val="00F91BDF"/>
    <w:rsid w:val="00F9226A"/>
    <w:rsid w:val="00F922CF"/>
    <w:rsid w:val="00F93040"/>
    <w:rsid w:val="00F93D90"/>
    <w:rsid w:val="00F9580D"/>
    <w:rsid w:val="00F95EF1"/>
    <w:rsid w:val="00F96124"/>
    <w:rsid w:val="00F97A8D"/>
    <w:rsid w:val="00FA1FE3"/>
    <w:rsid w:val="00FA76CE"/>
    <w:rsid w:val="00FA79DD"/>
    <w:rsid w:val="00FB05A0"/>
    <w:rsid w:val="00FB14D7"/>
    <w:rsid w:val="00FB45D7"/>
    <w:rsid w:val="00FB492A"/>
    <w:rsid w:val="00FB4EFC"/>
    <w:rsid w:val="00FB59AC"/>
    <w:rsid w:val="00FB5BEE"/>
    <w:rsid w:val="00FB6EC0"/>
    <w:rsid w:val="00FC181E"/>
    <w:rsid w:val="00FC24CA"/>
    <w:rsid w:val="00FC2F24"/>
    <w:rsid w:val="00FC4ED4"/>
    <w:rsid w:val="00FC59FB"/>
    <w:rsid w:val="00FC605F"/>
    <w:rsid w:val="00FC6C4D"/>
    <w:rsid w:val="00FC6CF8"/>
    <w:rsid w:val="00FC7F1A"/>
    <w:rsid w:val="00FD0DEB"/>
    <w:rsid w:val="00FD12E4"/>
    <w:rsid w:val="00FD3014"/>
    <w:rsid w:val="00FD3974"/>
    <w:rsid w:val="00FD3C33"/>
    <w:rsid w:val="00FD3CC9"/>
    <w:rsid w:val="00FD6805"/>
    <w:rsid w:val="00FD7F03"/>
    <w:rsid w:val="00FE11A7"/>
    <w:rsid w:val="00FE1FAD"/>
    <w:rsid w:val="00FE2B3C"/>
    <w:rsid w:val="00FE3ABB"/>
    <w:rsid w:val="00FE4C91"/>
    <w:rsid w:val="00FE5701"/>
    <w:rsid w:val="00FE6A28"/>
    <w:rsid w:val="00FE6B9F"/>
    <w:rsid w:val="00FE6CB8"/>
    <w:rsid w:val="00FF0ABD"/>
    <w:rsid w:val="00FF31D3"/>
    <w:rsid w:val="00FF5267"/>
    <w:rsid w:val="01136392"/>
    <w:rsid w:val="0160902E"/>
    <w:rsid w:val="01709AE5"/>
    <w:rsid w:val="01858B9E"/>
    <w:rsid w:val="01BB20A2"/>
    <w:rsid w:val="01E52283"/>
    <w:rsid w:val="02A11ECA"/>
    <w:rsid w:val="02BFC618"/>
    <w:rsid w:val="0404DDC8"/>
    <w:rsid w:val="041FF1C1"/>
    <w:rsid w:val="049818F2"/>
    <w:rsid w:val="05528FA8"/>
    <w:rsid w:val="0560BBE2"/>
    <w:rsid w:val="05683328"/>
    <w:rsid w:val="0605D47A"/>
    <w:rsid w:val="06202989"/>
    <w:rsid w:val="0691F839"/>
    <w:rsid w:val="07BDAF7F"/>
    <w:rsid w:val="08202496"/>
    <w:rsid w:val="086C298D"/>
    <w:rsid w:val="086FAB80"/>
    <w:rsid w:val="0870163F"/>
    <w:rsid w:val="0882B75F"/>
    <w:rsid w:val="08BAD07B"/>
    <w:rsid w:val="08CE45B6"/>
    <w:rsid w:val="08DE6478"/>
    <w:rsid w:val="09121EE5"/>
    <w:rsid w:val="095EAA0D"/>
    <w:rsid w:val="09702781"/>
    <w:rsid w:val="098D7115"/>
    <w:rsid w:val="0AB9E9E4"/>
    <w:rsid w:val="0B42870C"/>
    <w:rsid w:val="0B60B74B"/>
    <w:rsid w:val="0B6A6541"/>
    <w:rsid w:val="0BDA94DA"/>
    <w:rsid w:val="0C43A89E"/>
    <w:rsid w:val="0C5C2E5D"/>
    <w:rsid w:val="0C6E44DA"/>
    <w:rsid w:val="0C76F3DA"/>
    <w:rsid w:val="0CB9DE73"/>
    <w:rsid w:val="0D1D5487"/>
    <w:rsid w:val="0D46873C"/>
    <w:rsid w:val="0D4BFA34"/>
    <w:rsid w:val="0D59CA95"/>
    <w:rsid w:val="0DC40A08"/>
    <w:rsid w:val="0E8F0004"/>
    <w:rsid w:val="0FD4020F"/>
    <w:rsid w:val="0FF958CE"/>
    <w:rsid w:val="1155AAD7"/>
    <w:rsid w:val="1189492F"/>
    <w:rsid w:val="11CFEC44"/>
    <w:rsid w:val="11DDA4E0"/>
    <w:rsid w:val="1214512C"/>
    <w:rsid w:val="126026B7"/>
    <w:rsid w:val="12804481"/>
    <w:rsid w:val="128D68BA"/>
    <w:rsid w:val="13783433"/>
    <w:rsid w:val="153A2B8E"/>
    <w:rsid w:val="157AA65C"/>
    <w:rsid w:val="15942A21"/>
    <w:rsid w:val="15B1E57B"/>
    <w:rsid w:val="15BF5C36"/>
    <w:rsid w:val="167E27F8"/>
    <w:rsid w:val="1716D2D7"/>
    <w:rsid w:val="176AA723"/>
    <w:rsid w:val="1786CE98"/>
    <w:rsid w:val="17924D87"/>
    <w:rsid w:val="17AF5C8E"/>
    <w:rsid w:val="191A876F"/>
    <w:rsid w:val="19214439"/>
    <w:rsid w:val="195F8F36"/>
    <w:rsid w:val="1982D89C"/>
    <w:rsid w:val="19994C51"/>
    <w:rsid w:val="1A165E1A"/>
    <w:rsid w:val="1A3ACB65"/>
    <w:rsid w:val="1B0C9FF6"/>
    <w:rsid w:val="1BBAC6E9"/>
    <w:rsid w:val="1D3389BD"/>
    <w:rsid w:val="1D8153D5"/>
    <w:rsid w:val="1DBA7AE5"/>
    <w:rsid w:val="1DD6819D"/>
    <w:rsid w:val="1DDE9124"/>
    <w:rsid w:val="1E59658F"/>
    <w:rsid w:val="1F453AD0"/>
    <w:rsid w:val="202A4CA7"/>
    <w:rsid w:val="207877B9"/>
    <w:rsid w:val="21F04571"/>
    <w:rsid w:val="22793EC6"/>
    <w:rsid w:val="22DF70EC"/>
    <w:rsid w:val="22E18958"/>
    <w:rsid w:val="234BFA15"/>
    <w:rsid w:val="23D8FF37"/>
    <w:rsid w:val="243ED547"/>
    <w:rsid w:val="2460F1B9"/>
    <w:rsid w:val="247DBF07"/>
    <w:rsid w:val="2491C4A1"/>
    <w:rsid w:val="24948D0C"/>
    <w:rsid w:val="24B93E26"/>
    <w:rsid w:val="24CB9100"/>
    <w:rsid w:val="252CFD3E"/>
    <w:rsid w:val="255D2B8E"/>
    <w:rsid w:val="25BE0E51"/>
    <w:rsid w:val="2665A10B"/>
    <w:rsid w:val="26EBF8BE"/>
    <w:rsid w:val="280873D1"/>
    <w:rsid w:val="28DF293B"/>
    <w:rsid w:val="28EF3A96"/>
    <w:rsid w:val="28FD64E9"/>
    <w:rsid w:val="290C522C"/>
    <w:rsid w:val="2B3AF067"/>
    <w:rsid w:val="2C589FCE"/>
    <w:rsid w:val="2CF777BC"/>
    <w:rsid w:val="2E61981C"/>
    <w:rsid w:val="2E794C27"/>
    <w:rsid w:val="2EB8DFA3"/>
    <w:rsid w:val="2EECB429"/>
    <w:rsid w:val="2F33CF9B"/>
    <w:rsid w:val="3055CBBA"/>
    <w:rsid w:val="30CD210D"/>
    <w:rsid w:val="30F935D6"/>
    <w:rsid w:val="31846EEB"/>
    <w:rsid w:val="3252BFFB"/>
    <w:rsid w:val="328D6DC1"/>
    <w:rsid w:val="3306CC47"/>
    <w:rsid w:val="332B7D55"/>
    <w:rsid w:val="34401EE3"/>
    <w:rsid w:val="3440804C"/>
    <w:rsid w:val="3512BB82"/>
    <w:rsid w:val="35318DC1"/>
    <w:rsid w:val="355EB779"/>
    <w:rsid w:val="364940FE"/>
    <w:rsid w:val="36E03839"/>
    <w:rsid w:val="3733328B"/>
    <w:rsid w:val="37A047C7"/>
    <w:rsid w:val="37F88530"/>
    <w:rsid w:val="387E7226"/>
    <w:rsid w:val="38A25678"/>
    <w:rsid w:val="38A7BF9C"/>
    <w:rsid w:val="39311A49"/>
    <w:rsid w:val="3943F0EC"/>
    <w:rsid w:val="39AC22F2"/>
    <w:rsid w:val="3A31B31C"/>
    <w:rsid w:val="3A3885C5"/>
    <w:rsid w:val="3AA8DC4F"/>
    <w:rsid w:val="3AB0B05B"/>
    <w:rsid w:val="3B8E12DA"/>
    <w:rsid w:val="3BA515E7"/>
    <w:rsid w:val="3BA71630"/>
    <w:rsid w:val="3C5000D3"/>
    <w:rsid w:val="3C522837"/>
    <w:rsid w:val="3C61FCEC"/>
    <w:rsid w:val="3CE55E66"/>
    <w:rsid w:val="3D04366B"/>
    <w:rsid w:val="3D4765C0"/>
    <w:rsid w:val="3D5DB90B"/>
    <w:rsid w:val="3D9B32CD"/>
    <w:rsid w:val="3DB6DE32"/>
    <w:rsid w:val="3E0BAFCB"/>
    <w:rsid w:val="3E55C867"/>
    <w:rsid w:val="3F01C99D"/>
    <w:rsid w:val="3F0B3032"/>
    <w:rsid w:val="3F19FEE4"/>
    <w:rsid w:val="3F3396B5"/>
    <w:rsid w:val="3F57C32E"/>
    <w:rsid w:val="3F883D43"/>
    <w:rsid w:val="3FA15799"/>
    <w:rsid w:val="3FD91872"/>
    <w:rsid w:val="3FD92AD2"/>
    <w:rsid w:val="40299726"/>
    <w:rsid w:val="40389E33"/>
    <w:rsid w:val="4066B3B3"/>
    <w:rsid w:val="407B4958"/>
    <w:rsid w:val="40C24A90"/>
    <w:rsid w:val="410070B7"/>
    <w:rsid w:val="411C6E33"/>
    <w:rsid w:val="41493279"/>
    <w:rsid w:val="41DA7D3C"/>
    <w:rsid w:val="41EA108F"/>
    <w:rsid w:val="42B3DC58"/>
    <w:rsid w:val="432732BF"/>
    <w:rsid w:val="43539F21"/>
    <w:rsid w:val="4355B093"/>
    <w:rsid w:val="43908D96"/>
    <w:rsid w:val="43D6452E"/>
    <w:rsid w:val="4418857E"/>
    <w:rsid w:val="448D8068"/>
    <w:rsid w:val="4492F5F2"/>
    <w:rsid w:val="4509B250"/>
    <w:rsid w:val="471F0E28"/>
    <w:rsid w:val="473FB71F"/>
    <w:rsid w:val="477974F3"/>
    <w:rsid w:val="47EA10E7"/>
    <w:rsid w:val="484FA3C9"/>
    <w:rsid w:val="48A43FAF"/>
    <w:rsid w:val="48D9851B"/>
    <w:rsid w:val="4A644973"/>
    <w:rsid w:val="4A911738"/>
    <w:rsid w:val="4B218661"/>
    <w:rsid w:val="4BBEBB82"/>
    <w:rsid w:val="4BD46906"/>
    <w:rsid w:val="4C77BFA4"/>
    <w:rsid w:val="4C782961"/>
    <w:rsid w:val="4CC0F7F5"/>
    <w:rsid w:val="4D42F806"/>
    <w:rsid w:val="4D64559B"/>
    <w:rsid w:val="4D66E5B4"/>
    <w:rsid w:val="4D7AA6E6"/>
    <w:rsid w:val="4EA9ABD3"/>
    <w:rsid w:val="4F2C2D98"/>
    <w:rsid w:val="4F71E668"/>
    <w:rsid w:val="4F7583F9"/>
    <w:rsid w:val="4FE226C8"/>
    <w:rsid w:val="4FF9FA68"/>
    <w:rsid w:val="5038C95B"/>
    <w:rsid w:val="50EFC9CB"/>
    <w:rsid w:val="5105FAAC"/>
    <w:rsid w:val="51107422"/>
    <w:rsid w:val="51213D48"/>
    <w:rsid w:val="514BFA46"/>
    <w:rsid w:val="517E5304"/>
    <w:rsid w:val="5292D811"/>
    <w:rsid w:val="52F47A95"/>
    <w:rsid w:val="533F4805"/>
    <w:rsid w:val="53411C8C"/>
    <w:rsid w:val="539565F7"/>
    <w:rsid w:val="539CD388"/>
    <w:rsid w:val="554FF292"/>
    <w:rsid w:val="55C6BAB5"/>
    <w:rsid w:val="55D4FBEB"/>
    <w:rsid w:val="5622F1E7"/>
    <w:rsid w:val="56AA02F5"/>
    <w:rsid w:val="56C62EB0"/>
    <w:rsid w:val="5836E164"/>
    <w:rsid w:val="586D5782"/>
    <w:rsid w:val="588C938F"/>
    <w:rsid w:val="58A36F1B"/>
    <w:rsid w:val="58AAE8AC"/>
    <w:rsid w:val="58FEFBB5"/>
    <w:rsid w:val="5985E146"/>
    <w:rsid w:val="59A6B3BA"/>
    <w:rsid w:val="59AC3062"/>
    <w:rsid w:val="59F26F18"/>
    <w:rsid w:val="5A3D42EF"/>
    <w:rsid w:val="5A44BFA8"/>
    <w:rsid w:val="5AA9839B"/>
    <w:rsid w:val="5BD5A4AE"/>
    <w:rsid w:val="5C0F93FC"/>
    <w:rsid w:val="5C52BA14"/>
    <w:rsid w:val="5C761C86"/>
    <w:rsid w:val="5C7C3E51"/>
    <w:rsid w:val="5C979297"/>
    <w:rsid w:val="5CC5CEB1"/>
    <w:rsid w:val="5D758F6A"/>
    <w:rsid w:val="5DDA0957"/>
    <w:rsid w:val="5E42542C"/>
    <w:rsid w:val="5E89AFB4"/>
    <w:rsid w:val="5EF9E467"/>
    <w:rsid w:val="5F3B6369"/>
    <w:rsid w:val="5F730119"/>
    <w:rsid w:val="5FF61C38"/>
    <w:rsid w:val="60582A06"/>
    <w:rsid w:val="60C59C50"/>
    <w:rsid w:val="61B42967"/>
    <w:rsid w:val="624C5C76"/>
    <w:rsid w:val="6284E302"/>
    <w:rsid w:val="62CC25E7"/>
    <w:rsid w:val="63551245"/>
    <w:rsid w:val="63833F58"/>
    <w:rsid w:val="63C7A9B7"/>
    <w:rsid w:val="641F2AE2"/>
    <w:rsid w:val="6471F678"/>
    <w:rsid w:val="64A6FE54"/>
    <w:rsid w:val="64AB9B45"/>
    <w:rsid w:val="64EBE7FA"/>
    <w:rsid w:val="6598CA9E"/>
    <w:rsid w:val="659D99AD"/>
    <w:rsid w:val="66428204"/>
    <w:rsid w:val="66B96BA0"/>
    <w:rsid w:val="674AA2F2"/>
    <w:rsid w:val="67A004F7"/>
    <w:rsid w:val="685F061E"/>
    <w:rsid w:val="68AC0098"/>
    <w:rsid w:val="68B2971C"/>
    <w:rsid w:val="692BCB23"/>
    <w:rsid w:val="69D4C7FF"/>
    <w:rsid w:val="69FC53B7"/>
    <w:rsid w:val="6A6F1D96"/>
    <w:rsid w:val="6B497110"/>
    <w:rsid w:val="6BA04E4F"/>
    <w:rsid w:val="6BFE9271"/>
    <w:rsid w:val="6C205BD7"/>
    <w:rsid w:val="6C727910"/>
    <w:rsid w:val="6C987F0A"/>
    <w:rsid w:val="6CC63E11"/>
    <w:rsid w:val="6DDB0D69"/>
    <w:rsid w:val="6DFEAFC0"/>
    <w:rsid w:val="6E108102"/>
    <w:rsid w:val="6E270BA0"/>
    <w:rsid w:val="6E3F66F1"/>
    <w:rsid w:val="6EA77B45"/>
    <w:rsid w:val="6EB5E582"/>
    <w:rsid w:val="6F6E6970"/>
    <w:rsid w:val="6F79D34B"/>
    <w:rsid w:val="6FB7AAE0"/>
    <w:rsid w:val="6FD2D9CD"/>
    <w:rsid w:val="6FEE6D5B"/>
    <w:rsid w:val="6FFCBC1A"/>
    <w:rsid w:val="70346D1E"/>
    <w:rsid w:val="7111F00B"/>
    <w:rsid w:val="739BE4E4"/>
    <w:rsid w:val="73B45EFF"/>
    <w:rsid w:val="73E53A75"/>
    <w:rsid w:val="74BEA5CB"/>
    <w:rsid w:val="7502E145"/>
    <w:rsid w:val="7567B8FB"/>
    <w:rsid w:val="7582C923"/>
    <w:rsid w:val="75A64401"/>
    <w:rsid w:val="75D8E934"/>
    <w:rsid w:val="760F26C3"/>
    <w:rsid w:val="765A42ED"/>
    <w:rsid w:val="76F35C8A"/>
    <w:rsid w:val="77372C00"/>
    <w:rsid w:val="77F0FE42"/>
    <w:rsid w:val="780D0D0A"/>
    <w:rsid w:val="785953D9"/>
    <w:rsid w:val="78D34E9F"/>
    <w:rsid w:val="78E0BE52"/>
    <w:rsid w:val="79387512"/>
    <w:rsid w:val="79831575"/>
    <w:rsid w:val="79B44820"/>
    <w:rsid w:val="79C3E251"/>
    <w:rsid w:val="7A1A707C"/>
    <w:rsid w:val="7A1DE88D"/>
    <w:rsid w:val="7B01177C"/>
    <w:rsid w:val="7C1F43EB"/>
    <w:rsid w:val="7C345583"/>
    <w:rsid w:val="7C36A4AB"/>
    <w:rsid w:val="7CD2E39B"/>
    <w:rsid w:val="7E0E9695"/>
    <w:rsid w:val="7E14C677"/>
    <w:rsid w:val="7EA4CBCF"/>
    <w:rsid w:val="7EF5A3DD"/>
    <w:rsid w:val="7EFE311C"/>
    <w:rsid w:val="7F14FA81"/>
    <w:rsid w:val="7F6F4DA7"/>
    <w:rsid w:val="7FD7DB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98868C9F-AC95-4663-AC3B-842A1CF0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309"/>
  </w:style>
  <w:style w:type="paragraph" w:styleId="Heading1">
    <w:name w:val="heading 1"/>
    <w:basedOn w:val="Heading3"/>
    <w:next w:val="Normal"/>
    <w:qFormat/>
    <w:rsid w:val="006B3C2A"/>
    <w:pPr>
      <w:numPr>
        <w:numId w:val="29"/>
      </w:numPr>
      <w:outlineLvl w:val="0"/>
    </w:pPr>
  </w:style>
  <w:style w:type="paragraph" w:styleId="Heading2">
    <w:name w:val="heading 2"/>
    <w:basedOn w:val="Normal"/>
    <w:next w:val="Normal"/>
    <w:qFormat/>
    <w:rsid w:val="006B3C2A"/>
    <w:pPr>
      <w:keepNext/>
      <w:numPr>
        <w:ilvl w:val="1"/>
        <w:numId w:val="29"/>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732610"/>
    <w:pPr>
      <w:keepNext/>
      <w:spacing w:before="240" w:after="60"/>
      <w:ind w:left="504"/>
      <w:jc w:val="both"/>
      <w:outlineLvl w:val="2"/>
    </w:pPr>
    <w:rPr>
      <w:rFonts w:ascii="Arial" w:hAnsi="Arial" w:cs="Arial"/>
      <w:b/>
      <w:bCs/>
      <w:sz w:val="24"/>
      <w:szCs w:val="24"/>
    </w:rPr>
  </w:style>
  <w:style w:type="paragraph" w:styleId="Heading4">
    <w:name w:val="heading 4"/>
    <w:basedOn w:val="Normal"/>
    <w:next w:val="Normal"/>
    <w:qFormat/>
    <w:rsid w:val="00196E7D"/>
    <w:pPr>
      <w:keepNext/>
      <w:numPr>
        <w:ilvl w:val="3"/>
        <w:numId w:val="24"/>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uiPriority w:val="22"/>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21"/>
      </w:numPr>
    </w:pPr>
  </w:style>
  <w:style w:type="numbering" w:customStyle="1" w:styleId="Headings">
    <w:name w:val="Headings"/>
    <w:rsid w:val="00196E7D"/>
    <w:pPr>
      <w:numPr>
        <w:numId w:val="22"/>
      </w:numPr>
    </w:pPr>
  </w:style>
  <w:style w:type="numbering" w:customStyle="1" w:styleId="Headings2">
    <w:name w:val="Headings2"/>
    <w:rsid w:val="006B3C2A"/>
    <w:pPr>
      <w:numPr>
        <w:numId w:val="23"/>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NormalWeb">
    <w:name w:val="Normal (Web)"/>
    <w:basedOn w:val="Normal"/>
    <w:uiPriority w:val="99"/>
    <w:semiHidden/>
    <w:unhideWhenUsed/>
    <w:rsid w:val="002331F6"/>
    <w:pPr>
      <w:spacing w:before="100" w:beforeAutospacing="1" w:after="100" w:afterAutospacing="1"/>
    </w:pPr>
    <w:rPr>
      <w:sz w:val="24"/>
      <w:szCs w:val="24"/>
      <w:lang w:val="en-IN" w:eastAsia="en-IN"/>
    </w:rPr>
  </w:style>
  <w:style w:type="paragraph" w:styleId="ListParagraph">
    <w:name w:val="List Paragraph"/>
    <w:basedOn w:val="Normal"/>
    <w:uiPriority w:val="34"/>
    <w:qFormat/>
    <w:rsid w:val="00E3304E"/>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E52E9"/>
    <w:rPr>
      <w:color w:val="605E5C"/>
      <w:shd w:val="clear" w:color="auto" w:fill="E1DFDD"/>
    </w:rPr>
  </w:style>
  <w:style w:type="character" w:styleId="HTMLCode">
    <w:name w:val="HTML Code"/>
    <w:basedOn w:val="DefaultParagraphFont"/>
    <w:uiPriority w:val="99"/>
    <w:semiHidden/>
    <w:unhideWhenUsed/>
    <w:rsid w:val="00C266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3105F4"/>
    <w:rPr>
      <w:rFonts w:ascii="Courier New" w:hAnsi="Courier New" w:cs="Courier New"/>
      <w:lang w:val="en-IN" w:eastAsia="en-IN"/>
    </w:rPr>
  </w:style>
  <w:style w:type="character" w:customStyle="1" w:styleId="hljs-comment">
    <w:name w:val="hljs-comment"/>
    <w:basedOn w:val="DefaultParagraphFont"/>
    <w:rsid w:val="003105F4"/>
  </w:style>
  <w:style w:type="character" w:customStyle="1" w:styleId="hljs-type">
    <w:name w:val="hljs-type"/>
    <w:basedOn w:val="DefaultParagraphFont"/>
    <w:rsid w:val="003105F4"/>
  </w:style>
  <w:style w:type="character" w:customStyle="1" w:styleId="hljs-title">
    <w:name w:val="hljs-title"/>
    <w:basedOn w:val="DefaultParagraphFont"/>
    <w:rsid w:val="003105F4"/>
  </w:style>
  <w:style w:type="character" w:customStyle="1" w:styleId="hljs-params">
    <w:name w:val="hljs-params"/>
    <w:basedOn w:val="DefaultParagraphFont"/>
    <w:rsid w:val="003105F4"/>
  </w:style>
  <w:style w:type="character" w:customStyle="1" w:styleId="hljs-string">
    <w:name w:val="hljs-string"/>
    <w:basedOn w:val="DefaultParagraphFont"/>
    <w:rsid w:val="003105F4"/>
  </w:style>
  <w:style w:type="character" w:customStyle="1" w:styleId="hljs-keyword">
    <w:name w:val="hljs-keyword"/>
    <w:basedOn w:val="DefaultParagraphFont"/>
    <w:rsid w:val="003105F4"/>
  </w:style>
  <w:style w:type="character" w:customStyle="1" w:styleId="hljs-literal">
    <w:name w:val="hljs-literal"/>
    <w:basedOn w:val="DefaultParagraphFont"/>
    <w:rsid w:val="003105F4"/>
  </w:style>
  <w:style w:type="character" w:customStyle="1" w:styleId="hljs-builtin">
    <w:name w:val="hljs-built_in"/>
    <w:basedOn w:val="DefaultParagraphFont"/>
    <w:rsid w:val="0031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3737">
      <w:bodyDiv w:val="1"/>
      <w:marLeft w:val="0"/>
      <w:marRight w:val="0"/>
      <w:marTop w:val="0"/>
      <w:marBottom w:val="0"/>
      <w:divBdr>
        <w:top w:val="none" w:sz="0" w:space="0" w:color="auto"/>
        <w:left w:val="none" w:sz="0" w:space="0" w:color="auto"/>
        <w:bottom w:val="none" w:sz="0" w:space="0" w:color="auto"/>
        <w:right w:val="none" w:sz="0" w:space="0" w:color="auto"/>
      </w:divBdr>
    </w:div>
    <w:div w:id="137891387">
      <w:bodyDiv w:val="1"/>
      <w:marLeft w:val="0"/>
      <w:marRight w:val="0"/>
      <w:marTop w:val="0"/>
      <w:marBottom w:val="0"/>
      <w:divBdr>
        <w:top w:val="none" w:sz="0" w:space="0" w:color="auto"/>
        <w:left w:val="none" w:sz="0" w:space="0" w:color="auto"/>
        <w:bottom w:val="none" w:sz="0" w:space="0" w:color="auto"/>
        <w:right w:val="none" w:sz="0" w:space="0" w:color="auto"/>
      </w:divBdr>
    </w:div>
    <w:div w:id="139152877">
      <w:bodyDiv w:val="1"/>
      <w:marLeft w:val="0"/>
      <w:marRight w:val="0"/>
      <w:marTop w:val="0"/>
      <w:marBottom w:val="0"/>
      <w:divBdr>
        <w:top w:val="none" w:sz="0" w:space="0" w:color="auto"/>
        <w:left w:val="none" w:sz="0" w:space="0" w:color="auto"/>
        <w:bottom w:val="none" w:sz="0" w:space="0" w:color="auto"/>
        <w:right w:val="none" w:sz="0" w:space="0" w:color="auto"/>
      </w:divBdr>
    </w:div>
    <w:div w:id="142820607">
      <w:bodyDiv w:val="1"/>
      <w:marLeft w:val="0"/>
      <w:marRight w:val="0"/>
      <w:marTop w:val="0"/>
      <w:marBottom w:val="0"/>
      <w:divBdr>
        <w:top w:val="none" w:sz="0" w:space="0" w:color="auto"/>
        <w:left w:val="none" w:sz="0" w:space="0" w:color="auto"/>
        <w:bottom w:val="none" w:sz="0" w:space="0" w:color="auto"/>
        <w:right w:val="none" w:sz="0" w:space="0" w:color="auto"/>
      </w:divBdr>
    </w:div>
    <w:div w:id="219942731">
      <w:bodyDiv w:val="1"/>
      <w:marLeft w:val="0"/>
      <w:marRight w:val="0"/>
      <w:marTop w:val="0"/>
      <w:marBottom w:val="0"/>
      <w:divBdr>
        <w:top w:val="none" w:sz="0" w:space="0" w:color="auto"/>
        <w:left w:val="none" w:sz="0" w:space="0" w:color="auto"/>
        <w:bottom w:val="none" w:sz="0" w:space="0" w:color="auto"/>
        <w:right w:val="none" w:sz="0" w:space="0" w:color="auto"/>
      </w:divBdr>
    </w:div>
    <w:div w:id="221138420">
      <w:bodyDiv w:val="1"/>
      <w:marLeft w:val="0"/>
      <w:marRight w:val="0"/>
      <w:marTop w:val="0"/>
      <w:marBottom w:val="0"/>
      <w:divBdr>
        <w:top w:val="none" w:sz="0" w:space="0" w:color="auto"/>
        <w:left w:val="none" w:sz="0" w:space="0" w:color="auto"/>
        <w:bottom w:val="none" w:sz="0" w:space="0" w:color="auto"/>
        <w:right w:val="none" w:sz="0" w:space="0" w:color="auto"/>
      </w:divBdr>
    </w:div>
    <w:div w:id="281612314">
      <w:bodyDiv w:val="1"/>
      <w:marLeft w:val="0"/>
      <w:marRight w:val="0"/>
      <w:marTop w:val="0"/>
      <w:marBottom w:val="0"/>
      <w:divBdr>
        <w:top w:val="none" w:sz="0" w:space="0" w:color="auto"/>
        <w:left w:val="none" w:sz="0" w:space="0" w:color="auto"/>
        <w:bottom w:val="none" w:sz="0" w:space="0" w:color="auto"/>
        <w:right w:val="none" w:sz="0" w:space="0" w:color="auto"/>
      </w:divBdr>
    </w:div>
    <w:div w:id="533731296">
      <w:bodyDiv w:val="1"/>
      <w:marLeft w:val="0"/>
      <w:marRight w:val="0"/>
      <w:marTop w:val="0"/>
      <w:marBottom w:val="0"/>
      <w:divBdr>
        <w:top w:val="none" w:sz="0" w:space="0" w:color="auto"/>
        <w:left w:val="none" w:sz="0" w:space="0" w:color="auto"/>
        <w:bottom w:val="none" w:sz="0" w:space="0" w:color="auto"/>
        <w:right w:val="none" w:sz="0" w:space="0" w:color="auto"/>
      </w:divBdr>
    </w:div>
    <w:div w:id="769200412">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3177">
      <w:bodyDiv w:val="1"/>
      <w:marLeft w:val="0"/>
      <w:marRight w:val="0"/>
      <w:marTop w:val="0"/>
      <w:marBottom w:val="0"/>
      <w:divBdr>
        <w:top w:val="none" w:sz="0" w:space="0" w:color="auto"/>
        <w:left w:val="none" w:sz="0" w:space="0" w:color="auto"/>
        <w:bottom w:val="none" w:sz="0" w:space="0" w:color="auto"/>
        <w:right w:val="none" w:sz="0" w:space="0" w:color="auto"/>
      </w:divBdr>
    </w:div>
    <w:div w:id="930889767">
      <w:bodyDiv w:val="1"/>
      <w:marLeft w:val="0"/>
      <w:marRight w:val="0"/>
      <w:marTop w:val="0"/>
      <w:marBottom w:val="0"/>
      <w:divBdr>
        <w:top w:val="none" w:sz="0" w:space="0" w:color="auto"/>
        <w:left w:val="none" w:sz="0" w:space="0" w:color="auto"/>
        <w:bottom w:val="none" w:sz="0" w:space="0" w:color="auto"/>
        <w:right w:val="none" w:sz="0" w:space="0" w:color="auto"/>
      </w:divBdr>
    </w:div>
    <w:div w:id="959262486">
      <w:bodyDiv w:val="1"/>
      <w:marLeft w:val="0"/>
      <w:marRight w:val="0"/>
      <w:marTop w:val="0"/>
      <w:marBottom w:val="0"/>
      <w:divBdr>
        <w:top w:val="none" w:sz="0" w:space="0" w:color="auto"/>
        <w:left w:val="none" w:sz="0" w:space="0" w:color="auto"/>
        <w:bottom w:val="none" w:sz="0" w:space="0" w:color="auto"/>
        <w:right w:val="none" w:sz="0" w:space="0" w:color="auto"/>
      </w:divBdr>
    </w:div>
    <w:div w:id="996541941">
      <w:bodyDiv w:val="1"/>
      <w:marLeft w:val="0"/>
      <w:marRight w:val="0"/>
      <w:marTop w:val="0"/>
      <w:marBottom w:val="0"/>
      <w:divBdr>
        <w:top w:val="none" w:sz="0" w:space="0" w:color="auto"/>
        <w:left w:val="none" w:sz="0" w:space="0" w:color="auto"/>
        <w:bottom w:val="none" w:sz="0" w:space="0" w:color="auto"/>
        <w:right w:val="none" w:sz="0" w:space="0" w:color="auto"/>
      </w:divBdr>
    </w:div>
    <w:div w:id="1009597173">
      <w:bodyDiv w:val="1"/>
      <w:marLeft w:val="0"/>
      <w:marRight w:val="0"/>
      <w:marTop w:val="0"/>
      <w:marBottom w:val="0"/>
      <w:divBdr>
        <w:top w:val="none" w:sz="0" w:space="0" w:color="auto"/>
        <w:left w:val="none" w:sz="0" w:space="0" w:color="auto"/>
        <w:bottom w:val="none" w:sz="0" w:space="0" w:color="auto"/>
        <w:right w:val="none" w:sz="0" w:space="0" w:color="auto"/>
      </w:divBdr>
    </w:div>
    <w:div w:id="1108695882">
      <w:bodyDiv w:val="1"/>
      <w:marLeft w:val="0"/>
      <w:marRight w:val="0"/>
      <w:marTop w:val="0"/>
      <w:marBottom w:val="0"/>
      <w:divBdr>
        <w:top w:val="none" w:sz="0" w:space="0" w:color="auto"/>
        <w:left w:val="none" w:sz="0" w:space="0" w:color="auto"/>
        <w:bottom w:val="none" w:sz="0" w:space="0" w:color="auto"/>
        <w:right w:val="none" w:sz="0" w:space="0" w:color="auto"/>
      </w:divBdr>
    </w:div>
    <w:div w:id="1127162508">
      <w:bodyDiv w:val="1"/>
      <w:marLeft w:val="0"/>
      <w:marRight w:val="0"/>
      <w:marTop w:val="0"/>
      <w:marBottom w:val="0"/>
      <w:divBdr>
        <w:top w:val="none" w:sz="0" w:space="0" w:color="auto"/>
        <w:left w:val="none" w:sz="0" w:space="0" w:color="auto"/>
        <w:bottom w:val="none" w:sz="0" w:space="0" w:color="auto"/>
        <w:right w:val="none" w:sz="0" w:space="0" w:color="auto"/>
      </w:divBdr>
    </w:div>
    <w:div w:id="1174297341">
      <w:bodyDiv w:val="1"/>
      <w:marLeft w:val="0"/>
      <w:marRight w:val="0"/>
      <w:marTop w:val="0"/>
      <w:marBottom w:val="0"/>
      <w:divBdr>
        <w:top w:val="none" w:sz="0" w:space="0" w:color="auto"/>
        <w:left w:val="none" w:sz="0" w:space="0" w:color="auto"/>
        <w:bottom w:val="none" w:sz="0" w:space="0" w:color="auto"/>
        <w:right w:val="none" w:sz="0" w:space="0" w:color="auto"/>
      </w:divBdr>
    </w:div>
    <w:div w:id="1222600007">
      <w:bodyDiv w:val="1"/>
      <w:marLeft w:val="0"/>
      <w:marRight w:val="0"/>
      <w:marTop w:val="0"/>
      <w:marBottom w:val="0"/>
      <w:divBdr>
        <w:top w:val="none" w:sz="0" w:space="0" w:color="auto"/>
        <w:left w:val="none" w:sz="0" w:space="0" w:color="auto"/>
        <w:bottom w:val="none" w:sz="0" w:space="0" w:color="auto"/>
        <w:right w:val="none" w:sz="0" w:space="0" w:color="auto"/>
      </w:divBdr>
    </w:div>
    <w:div w:id="1240214675">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175">
      <w:bodyDiv w:val="1"/>
      <w:marLeft w:val="0"/>
      <w:marRight w:val="0"/>
      <w:marTop w:val="0"/>
      <w:marBottom w:val="0"/>
      <w:divBdr>
        <w:top w:val="none" w:sz="0" w:space="0" w:color="auto"/>
        <w:left w:val="none" w:sz="0" w:space="0" w:color="auto"/>
        <w:bottom w:val="none" w:sz="0" w:space="0" w:color="auto"/>
        <w:right w:val="none" w:sz="0" w:space="0" w:color="auto"/>
      </w:divBdr>
    </w:div>
    <w:div w:id="1430079663">
      <w:bodyDiv w:val="1"/>
      <w:marLeft w:val="0"/>
      <w:marRight w:val="0"/>
      <w:marTop w:val="0"/>
      <w:marBottom w:val="0"/>
      <w:divBdr>
        <w:top w:val="none" w:sz="0" w:space="0" w:color="auto"/>
        <w:left w:val="none" w:sz="0" w:space="0" w:color="auto"/>
        <w:bottom w:val="none" w:sz="0" w:space="0" w:color="auto"/>
        <w:right w:val="none" w:sz="0" w:space="0" w:color="auto"/>
      </w:divBdr>
    </w:div>
    <w:div w:id="1457521825">
      <w:bodyDiv w:val="1"/>
      <w:marLeft w:val="0"/>
      <w:marRight w:val="0"/>
      <w:marTop w:val="0"/>
      <w:marBottom w:val="0"/>
      <w:divBdr>
        <w:top w:val="none" w:sz="0" w:space="0" w:color="auto"/>
        <w:left w:val="none" w:sz="0" w:space="0" w:color="auto"/>
        <w:bottom w:val="none" w:sz="0" w:space="0" w:color="auto"/>
        <w:right w:val="none" w:sz="0" w:space="0" w:color="auto"/>
      </w:divBdr>
    </w:div>
    <w:div w:id="1465149210">
      <w:bodyDiv w:val="1"/>
      <w:marLeft w:val="0"/>
      <w:marRight w:val="0"/>
      <w:marTop w:val="0"/>
      <w:marBottom w:val="0"/>
      <w:divBdr>
        <w:top w:val="none" w:sz="0" w:space="0" w:color="auto"/>
        <w:left w:val="none" w:sz="0" w:space="0" w:color="auto"/>
        <w:bottom w:val="none" w:sz="0" w:space="0" w:color="auto"/>
        <w:right w:val="none" w:sz="0" w:space="0" w:color="auto"/>
      </w:divBdr>
    </w:div>
    <w:div w:id="1618022439">
      <w:bodyDiv w:val="1"/>
      <w:marLeft w:val="0"/>
      <w:marRight w:val="0"/>
      <w:marTop w:val="0"/>
      <w:marBottom w:val="0"/>
      <w:divBdr>
        <w:top w:val="none" w:sz="0" w:space="0" w:color="auto"/>
        <w:left w:val="none" w:sz="0" w:space="0" w:color="auto"/>
        <w:bottom w:val="none" w:sz="0" w:space="0" w:color="auto"/>
        <w:right w:val="none" w:sz="0" w:space="0" w:color="auto"/>
      </w:divBdr>
    </w:div>
    <w:div w:id="1810513180">
      <w:bodyDiv w:val="1"/>
      <w:marLeft w:val="0"/>
      <w:marRight w:val="0"/>
      <w:marTop w:val="0"/>
      <w:marBottom w:val="0"/>
      <w:divBdr>
        <w:top w:val="none" w:sz="0" w:space="0" w:color="auto"/>
        <w:left w:val="none" w:sz="0" w:space="0" w:color="auto"/>
        <w:bottom w:val="none" w:sz="0" w:space="0" w:color="auto"/>
        <w:right w:val="none" w:sz="0" w:space="0" w:color="auto"/>
      </w:divBdr>
    </w:div>
    <w:div w:id="1849976592">
      <w:bodyDiv w:val="1"/>
      <w:marLeft w:val="0"/>
      <w:marRight w:val="0"/>
      <w:marTop w:val="0"/>
      <w:marBottom w:val="0"/>
      <w:divBdr>
        <w:top w:val="none" w:sz="0" w:space="0" w:color="auto"/>
        <w:left w:val="none" w:sz="0" w:space="0" w:color="auto"/>
        <w:bottom w:val="none" w:sz="0" w:space="0" w:color="auto"/>
        <w:right w:val="none" w:sz="0" w:space="0" w:color="auto"/>
      </w:divBdr>
      <w:divsChild>
        <w:div w:id="845360266">
          <w:marLeft w:val="0"/>
          <w:marRight w:val="0"/>
          <w:marTop w:val="0"/>
          <w:marBottom w:val="0"/>
          <w:divBdr>
            <w:top w:val="none" w:sz="0" w:space="0" w:color="auto"/>
            <w:left w:val="none" w:sz="0" w:space="0" w:color="auto"/>
            <w:bottom w:val="none" w:sz="0" w:space="0" w:color="auto"/>
            <w:right w:val="none" w:sz="0" w:space="0" w:color="auto"/>
          </w:divBdr>
          <w:divsChild>
            <w:div w:id="1452242358">
              <w:marLeft w:val="0"/>
              <w:marRight w:val="0"/>
              <w:marTop w:val="0"/>
              <w:marBottom w:val="0"/>
              <w:divBdr>
                <w:top w:val="none" w:sz="0" w:space="0" w:color="auto"/>
                <w:left w:val="none" w:sz="0" w:space="0" w:color="auto"/>
                <w:bottom w:val="none" w:sz="0" w:space="0" w:color="auto"/>
                <w:right w:val="none" w:sz="0" w:space="0" w:color="auto"/>
              </w:divBdr>
              <w:divsChild>
                <w:div w:id="1034766944">
                  <w:marLeft w:val="0"/>
                  <w:marRight w:val="0"/>
                  <w:marTop w:val="0"/>
                  <w:marBottom w:val="0"/>
                  <w:divBdr>
                    <w:top w:val="none" w:sz="0" w:space="0" w:color="auto"/>
                    <w:left w:val="none" w:sz="0" w:space="0" w:color="auto"/>
                    <w:bottom w:val="none" w:sz="0" w:space="0" w:color="auto"/>
                    <w:right w:val="none" w:sz="0" w:space="0" w:color="auto"/>
                  </w:divBdr>
                  <w:divsChild>
                    <w:div w:id="2068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36">
              <w:marLeft w:val="0"/>
              <w:marRight w:val="0"/>
              <w:marTop w:val="0"/>
              <w:marBottom w:val="0"/>
              <w:divBdr>
                <w:top w:val="none" w:sz="0" w:space="0" w:color="auto"/>
                <w:left w:val="none" w:sz="0" w:space="0" w:color="auto"/>
                <w:bottom w:val="none" w:sz="0" w:space="0" w:color="auto"/>
                <w:right w:val="none" w:sz="0" w:space="0" w:color="auto"/>
              </w:divBdr>
            </w:div>
            <w:div w:id="20961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67">
      <w:bodyDiv w:val="1"/>
      <w:marLeft w:val="0"/>
      <w:marRight w:val="0"/>
      <w:marTop w:val="0"/>
      <w:marBottom w:val="0"/>
      <w:divBdr>
        <w:top w:val="none" w:sz="0" w:space="0" w:color="auto"/>
        <w:left w:val="none" w:sz="0" w:space="0" w:color="auto"/>
        <w:bottom w:val="none" w:sz="0" w:space="0" w:color="auto"/>
        <w:right w:val="none" w:sz="0" w:space="0" w:color="auto"/>
      </w:divBdr>
    </w:div>
    <w:div w:id="1946184619">
      <w:bodyDiv w:val="1"/>
      <w:marLeft w:val="0"/>
      <w:marRight w:val="0"/>
      <w:marTop w:val="0"/>
      <w:marBottom w:val="0"/>
      <w:divBdr>
        <w:top w:val="none" w:sz="0" w:space="0" w:color="auto"/>
        <w:left w:val="none" w:sz="0" w:space="0" w:color="auto"/>
        <w:bottom w:val="none" w:sz="0" w:space="0" w:color="auto"/>
        <w:right w:val="none" w:sz="0" w:space="0" w:color="auto"/>
      </w:divBdr>
    </w:div>
    <w:div w:id="2037850233">
      <w:bodyDiv w:val="1"/>
      <w:marLeft w:val="0"/>
      <w:marRight w:val="0"/>
      <w:marTop w:val="0"/>
      <w:marBottom w:val="0"/>
      <w:divBdr>
        <w:top w:val="none" w:sz="0" w:space="0" w:color="auto"/>
        <w:left w:val="none" w:sz="0" w:space="0" w:color="auto"/>
        <w:bottom w:val="none" w:sz="0" w:space="0" w:color="auto"/>
        <w:right w:val="none" w:sz="0" w:space="0" w:color="auto"/>
      </w:divBdr>
    </w:div>
    <w:div w:id="2092580196">
      <w:bodyDiv w:val="1"/>
      <w:marLeft w:val="0"/>
      <w:marRight w:val="0"/>
      <w:marTop w:val="0"/>
      <w:marBottom w:val="0"/>
      <w:divBdr>
        <w:top w:val="none" w:sz="0" w:space="0" w:color="auto"/>
        <w:left w:val="none" w:sz="0" w:space="0" w:color="auto"/>
        <w:bottom w:val="none" w:sz="0" w:space="0" w:color="auto"/>
        <w:right w:val="none" w:sz="0" w:space="0" w:color="auto"/>
      </w:divBdr>
    </w:div>
    <w:div w:id="213598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github.com/kaisesha/cdrgraph/blob/master/CDR_Gist3.csv" TargetMode="External"/><Relationship Id="rId39" Type="http://schemas.openxmlformats.org/officeDocument/2006/relationships/hyperlink" Target="https://www.sciencedirect.com/topics/computer-science/call-data-record" TargetMode="External"/><Relationship Id="rId21" Type="http://schemas.openxmlformats.org/officeDocument/2006/relationships/image" Target="media/image6.png"/><Relationship Id="rId34" Type="http://schemas.openxmlformats.org/officeDocument/2006/relationships/hyperlink" Target="https://lawwatch.in/how-to-obtain-call-data-records-cdr/"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https://github.com/deshpandetanmay/cdr-data-generator"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wikipedia.org/wiki/Call_detail_record" TargetMode="External"/><Relationship Id="rId32" Type="http://schemas.openxmlformats.org/officeDocument/2006/relationships/hyperlink" Target="https://ijarcce.com/upload/2016/december-16/IJARCCE%2064.pdf" TargetMode="External"/><Relationship Id="rId37" Type="http://schemas.openxmlformats.org/officeDocument/2006/relationships/hyperlink" Target="https://www.gl.com/Presentations/Call-Data-Records-Presentation.pdf" TargetMode="External"/><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gl.com/Presentations/Call-Data-Records-Presentation.pdf" TargetMode="External"/><Relationship Id="rId28" Type="http://schemas.openxmlformats.org/officeDocument/2006/relationships/hyperlink" Target="https://github.com/mayconbordin/cdr-gen" TargetMode="External"/><Relationship Id="rId36" Type="http://schemas.openxmlformats.org/officeDocument/2006/relationships/hyperlink" Target="https://lawwatch.in/how-to-obtain-call-data-records-cdr/"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itu.int/en/ITU-D/Emergency-Telecommunications/Documents/2017/Reports/LB/D012A0000C93301PDFE.pdf" TargetMode="Externa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tore.mik.ua/univercd/cc/td/doc/product/wanbu/das/das_1_4/das14/das14apd.htm" TargetMode="External"/><Relationship Id="rId27" Type="http://schemas.openxmlformats.org/officeDocument/2006/relationships/hyperlink" Target="https://anjuchamantha.github.io/cellyzer---CDR-data-analyzer/" TargetMode="External"/><Relationship Id="rId30" Type="http://schemas.openxmlformats.org/officeDocument/2006/relationships/hyperlink" Target="https://www.sciencedirect.com/topics/computer-science/call-data-record" TargetMode="External"/><Relationship Id="rId35" Type="http://schemas.openxmlformats.org/officeDocument/2006/relationships/hyperlink" Target="https://www.etsi.org/deliver/etsi_ts/132200_132299/132298/17.03.00_60/ts_132298v170300p.pdf"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gist.github.com/kaisesha/bd10fd299a3bed2b12ff031c937cdd4c" TargetMode="External"/><Relationship Id="rId33" Type="http://schemas.openxmlformats.org/officeDocument/2006/relationships/hyperlink" Target="https://www.etsi.org/deliver/etsi_ts/122100_122199/122115/03.02.00_60/ts_122115v030200p.pdf" TargetMode="External"/><Relationship Id="rId38" Type="http://schemas.openxmlformats.org/officeDocument/2006/relationships/hyperlink" Target="https://en.wikipedia.org/wiki/Call_detail_recor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3DDFF3C7598574490532B9F52849B11" ma:contentTypeVersion="6" ma:contentTypeDescription="Create a new document." ma:contentTypeScope="" ma:versionID="ad66296dbcf9f36f198f4644d6c6db44">
  <xsd:schema xmlns:xsd="http://www.w3.org/2001/XMLSchema" xmlns:xs="http://www.w3.org/2001/XMLSchema" xmlns:p="http://schemas.microsoft.com/office/2006/metadata/properties" xmlns:ns3="4b16ab3e-a581-4fd6-af7f-736a22f4aa4d" targetNamespace="http://schemas.microsoft.com/office/2006/metadata/properties" ma:root="true" ma:fieldsID="7cb788b3433d8d3d187b2312586cf23b" ns3:_="">
    <xsd:import namespace="4b16ab3e-a581-4fd6-af7f-736a22f4aa4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6ab3e-a581-4fd6-af7f-736a22f4aa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b16ab3e-a581-4fd6-af7f-736a22f4aa4d" xsi:nil="true"/>
  </documentManagement>
</p:properties>
</file>

<file path=customXml/itemProps1.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2.xml><?xml version="1.0" encoding="utf-8"?>
<ds:datastoreItem xmlns:ds="http://schemas.openxmlformats.org/officeDocument/2006/customXml" ds:itemID="{AC79ADB2-A2A1-40D4-A097-EA3477554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6ab3e-a581-4fd6-af7f-736a22f4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5DFC9CD3-21DA-4A9A-BA88-55666EEBCDEF}">
  <ds:schemaRefs>
    <ds:schemaRef ds:uri="http://schemas.microsoft.com/office/2006/documentManagement/types"/>
    <ds:schemaRef ds:uri="http://schemas.openxmlformats.org/package/2006/metadata/core-properties"/>
    <ds:schemaRef ds:uri="http://purl.org/dc/elements/1.1/"/>
    <ds:schemaRef ds:uri="http://purl.org/dc/dcmitype/"/>
    <ds:schemaRef ds:uri="http://www.w3.org/XML/1998/namespace"/>
    <ds:schemaRef ds:uri="4b16ab3e-a581-4fd6-af7f-736a22f4aa4d"/>
    <ds:schemaRef ds:uri="http://schemas.microsoft.com/office/infopath/2007/PartnerControls"/>
    <ds:schemaRef ds:uri="http://schemas.microsoft.com/office/2006/metadata/properties"/>
    <ds:schemaRef ds:uri="http://purl.org/dc/term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QT_HLD &amp; LLD</Template>
  <TotalTime>1</TotalTime>
  <Pages>29</Pages>
  <Words>6767</Words>
  <Characters>38577</Characters>
  <Application>Microsoft Office Word</Application>
  <DocSecurity>0</DocSecurity>
  <Lines>321</Lines>
  <Paragraphs>90</Paragraphs>
  <ScaleCrop>false</ScaleCrop>
  <Company>Capgemini India Private Limited</Company>
  <LinksUpToDate>false</LinksUpToDate>
  <CharactersWithSpaces>45254</CharactersWithSpaces>
  <SharedDoc>false</SharedDoc>
  <HLinks>
    <vt:vector size="534" baseType="variant">
      <vt:variant>
        <vt:i4>6553638</vt:i4>
      </vt:variant>
      <vt:variant>
        <vt:i4>488</vt:i4>
      </vt:variant>
      <vt:variant>
        <vt:i4>0</vt:i4>
      </vt:variant>
      <vt:variant>
        <vt:i4>5</vt:i4>
      </vt:variant>
      <vt:variant>
        <vt:lpwstr>https://www.sciencedirect.com/topics/computer-science/call-data-record</vt:lpwstr>
      </vt:variant>
      <vt:variant>
        <vt:lpwstr/>
      </vt:variant>
      <vt:variant>
        <vt:i4>6815791</vt:i4>
      </vt:variant>
      <vt:variant>
        <vt:i4>485</vt:i4>
      </vt:variant>
      <vt:variant>
        <vt:i4>0</vt:i4>
      </vt:variant>
      <vt:variant>
        <vt:i4>5</vt:i4>
      </vt:variant>
      <vt:variant>
        <vt:lpwstr>https://en.wikipedia.org/wiki/Call_detail_record</vt:lpwstr>
      </vt:variant>
      <vt:variant>
        <vt:lpwstr/>
      </vt:variant>
      <vt:variant>
        <vt:i4>2162789</vt:i4>
      </vt:variant>
      <vt:variant>
        <vt:i4>482</vt:i4>
      </vt:variant>
      <vt:variant>
        <vt:i4>0</vt:i4>
      </vt:variant>
      <vt:variant>
        <vt:i4>5</vt:i4>
      </vt:variant>
      <vt:variant>
        <vt:lpwstr>https://www.gl.com/Presentations/Call-Data-Records-Presentation.pdf</vt:lpwstr>
      </vt:variant>
      <vt:variant>
        <vt:lpwstr/>
      </vt:variant>
      <vt:variant>
        <vt:i4>1507345</vt:i4>
      </vt:variant>
      <vt:variant>
        <vt:i4>479</vt:i4>
      </vt:variant>
      <vt:variant>
        <vt:i4>0</vt:i4>
      </vt:variant>
      <vt:variant>
        <vt:i4>5</vt:i4>
      </vt:variant>
      <vt:variant>
        <vt:lpwstr>https://lawwatch.in/how-to-obtain-call-data-records-cdr/</vt:lpwstr>
      </vt:variant>
      <vt:variant>
        <vt:lpwstr/>
      </vt:variant>
      <vt:variant>
        <vt:i4>7012456</vt:i4>
      </vt:variant>
      <vt:variant>
        <vt:i4>476</vt:i4>
      </vt:variant>
      <vt:variant>
        <vt:i4>0</vt:i4>
      </vt:variant>
      <vt:variant>
        <vt:i4>5</vt:i4>
      </vt:variant>
      <vt:variant>
        <vt:lpwstr>https://www.etsi.org/deliver/etsi_ts/132200_132299/132298/17.03.00_60/ts_132298v170300p.pdf</vt:lpwstr>
      </vt:variant>
      <vt:variant>
        <vt:lpwstr/>
      </vt:variant>
      <vt:variant>
        <vt:i4>1507345</vt:i4>
      </vt:variant>
      <vt:variant>
        <vt:i4>473</vt:i4>
      </vt:variant>
      <vt:variant>
        <vt:i4>0</vt:i4>
      </vt:variant>
      <vt:variant>
        <vt:i4>5</vt:i4>
      </vt:variant>
      <vt:variant>
        <vt:lpwstr>https://lawwatch.in/how-to-obtain-call-data-records-cdr/</vt:lpwstr>
      </vt:variant>
      <vt:variant>
        <vt:lpwstr/>
      </vt:variant>
      <vt:variant>
        <vt:i4>6815851</vt:i4>
      </vt:variant>
      <vt:variant>
        <vt:i4>470</vt:i4>
      </vt:variant>
      <vt:variant>
        <vt:i4>0</vt:i4>
      </vt:variant>
      <vt:variant>
        <vt:i4>5</vt:i4>
      </vt:variant>
      <vt:variant>
        <vt:lpwstr>https://www.etsi.org/deliver/etsi_ts/122100_122199/122115/03.02.00_60/ts_122115v030200p.pdf</vt:lpwstr>
      </vt:variant>
      <vt:variant>
        <vt:lpwstr/>
      </vt:variant>
      <vt:variant>
        <vt:i4>2359415</vt:i4>
      </vt:variant>
      <vt:variant>
        <vt:i4>467</vt:i4>
      </vt:variant>
      <vt:variant>
        <vt:i4>0</vt:i4>
      </vt:variant>
      <vt:variant>
        <vt:i4>5</vt:i4>
      </vt:variant>
      <vt:variant>
        <vt:lpwstr>https://ijarcce.com/upload/2016/december-16/IJARCCE 64.pdf</vt:lpwstr>
      </vt:variant>
      <vt:variant>
        <vt:lpwstr/>
      </vt:variant>
      <vt:variant>
        <vt:i4>2818104</vt:i4>
      </vt:variant>
      <vt:variant>
        <vt:i4>464</vt:i4>
      </vt:variant>
      <vt:variant>
        <vt:i4>0</vt:i4>
      </vt:variant>
      <vt:variant>
        <vt:i4>5</vt:i4>
      </vt:variant>
      <vt:variant>
        <vt:lpwstr>https://www.itu.int/en/ITU-D/Emergency-Telecommunications/Documents/2017/Reports/LB/D012A0000C93301PDFE.pdf</vt:lpwstr>
      </vt:variant>
      <vt:variant>
        <vt:lpwstr/>
      </vt:variant>
      <vt:variant>
        <vt:i4>6553638</vt:i4>
      </vt:variant>
      <vt:variant>
        <vt:i4>461</vt:i4>
      </vt:variant>
      <vt:variant>
        <vt:i4>0</vt:i4>
      </vt:variant>
      <vt:variant>
        <vt:i4>5</vt:i4>
      </vt:variant>
      <vt:variant>
        <vt:lpwstr>https://www.sciencedirect.com/topics/computer-science/call-data-record</vt:lpwstr>
      </vt:variant>
      <vt:variant>
        <vt:lpwstr/>
      </vt:variant>
      <vt:variant>
        <vt:i4>4653138</vt:i4>
      </vt:variant>
      <vt:variant>
        <vt:i4>458</vt:i4>
      </vt:variant>
      <vt:variant>
        <vt:i4>0</vt:i4>
      </vt:variant>
      <vt:variant>
        <vt:i4>5</vt:i4>
      </vt:variant>
      <vt:variant>
        <vt:lpwstr>https://github.com/deshpandetanmay/cdr-data-generator</vt:lpwstr>
      </vt:variant>
      <vt:variant>
        <vt:lpwstr/>
      </vt:variant>
      <vt:variant>
        <vt:i4>8192055</vt:i4>
      </vt:variant>
      <vt:variant>
        <vt:i4>455</vt:i4>
      </vt:variant>
      <vt:variant>
        <vt:i4>0</vt:i4>
      </vt:variant>
      <vt:variant>
        <vt:i4>5</vt:i4>
      </vt:variant>
      <vt:variant>
        <vt:lpwstr>https://github.com/mayconbordin/cdr-gen</vt:lpwstr>
      </vt:variant>
      <vt:variant>
        <vt:lpwstr/>
      </vt:variant>
      <vt:variant>
        <vt:i4>524380</vt:i4>
      </vt:variant>
      <vt:variant>
        <vt:i4>452</vt:i4>
      </vt:variant>
      <vt:variant>
        <vt:i4>0</vt:i4>
      </vt:variant>
      <vt:variant>
        <vt:i4>5</vt:i4>
      </vt:variant>
      <vt:variant>
        <vt:lpwstr>https://anjuchamantha.github.io/cellyzer---CDR-data-analyzer/</vt:lpwstr>
      </vt:variant>
      <vt:variant>
        <vt:lpwstr/>
      </vt:variant>
      <vt:variant>
        <vt:i4>3145813</vt:i4>
      </vt:variant>
      <vt:variant>
        <vt:i4>449</vt:i4>
      </vt:variant>
      <vt:variant>
        <vt:i4>0</vt:i4>
      </vt:variant>
      <vt:variant>
        <vt:i4>5</vt:i4>
      </vt:variant>
      <vt:variant>
        <vt:lpwstr>https://github.com/kaisesha/cdrgraph/blob/master/CDR_Gist3.csv</vt:lpwstr>
      </vt:variant>
      <vt:variant>
        <vt:lpwstr/>
      </vt:variant>
      <vt:variant>
        <vt:i4>5636107</vt:i4>
      </vt:variant>
      <vt:variant>
        <vt:i4>446</vt:i4>
      </vt:variant>
      <vt:variant>
        <vt:i4>0</vt:i4>
      </vt:variant>
      <vt:variant>
        <vt:i4>5</vt:i4>
      </vt:variant>
      <vt:variant>
        <vt:lpwstr>https://gist.github.com/kaisesha/bd10fd299a3bed2b12ff031c937cdd4c</vt:lpwstr>
      </vt:variant>
      <vt:variant>
        <vt:lpwstr/>
      </vt:variant>
      <vt:variant>
        <vt:i4>6815791</vt:i4>
      </vt:variant>
      <vt:variant>
        <vt:i4>443</vt:i4>
      </vt:variant>
      <vt:variant>
        <vt:i4>0</vt:i4>
      </vt:variant>
      <vt:variant>
        <vt:i4>5</vt:i4>
      </vt:variant>
      <vt:variant>
        <vt:lpwstr>https://en.wikipedia.org/wiki/Call_detail_record</vt:lpwstr>
      </vt:variant>
      <vt:variant>
        <vt:lpwstr/>
      </vt:variant>
      <vt:variant>
        <vt:i4>2162789</vt:i4>
      </vt:variant>
      <vt:variant>
        <vt:i4>440</vt:i4>
      </vt:variant>
      <vt:variant>
        <vt:i4>0</vt:i4>
      </vt:variant>
      <vt:variant>
        <vt:i4>5</vt:i4>
      </vt:variant>
      <vt:variant>
        <vt:lpwstr>https://www.gl.com/Presentations/Call-Data-Records-Presentation.pdf</vt:lpwstr>
      </vt:variant>
      <vt:variant>
        <vt:lpwstr/>
      </vt:variant>
      <vt:variant>
        <vt:i4>2555952</vt:i4>
      </vt:variant>
      <vt:variant>
        <vt:i4>437</vt:i4>
      </vt:variant>
      <vt:variant>
        <vt:i4>0</vt:i4>
      </vt:variant>
      <vt:variant>
        <vt:i4>5</vt:i4>
      </vt:variant>
      <vt:variant>
        <vt:lpwstr>https://docstore.mik.ua/univercd/cc/td/doc/product/wanbu/das/das_1_4/das14/das14apd.htm</vt:lpwstr>
      </vt:variant>
      <vt:variant>
        <vt:lpwstr/>
      </vt:variant>
      <vt:variant>
        <vt:i4>1769529</vt:i4>
      </vt:variant>
      <vt:variant>
        <vt:i4>430</vt:i4>
      </vt:variant>
      <vt:variant>
        <vt:i4>0</vt:i4>
      </vt:variant>
      <vt:variant>
        <vt:i4>5</vt:i4>
      </vt:variant>
      <vt:variant>
        <vt:lpwstr/>
      </vt:variant>
      <vt:variant>
        <vt:lpwstr>_Toc368912318</vt:lpwstr>
      </vt:variant>
      <vt:variant>
        <vt:i4>1769529</vt:i4>
      </vt:variant>
      <vt:variant>
        <vt:i4>424</vt:i4>
      </vt:variant>
      <vt:variant>
        <vt:i4>0</vt:i4>
      </vt:variant>
      <vt:variant>
        <vt:i4>5</vt:i4>
      </vt:variant>
      <vt:variant>
        <vt:lpwstr/>
      </vt:variant>
      <vt:variant>
        <vt:lpwstr>_Toc368912317</vt:lpwstr>
      </vt:variant>
      <vt:variant>
        <vt:i4>1769529</vt:i4>
      </vt:variant>
      <vt:variant>
        <vt:i4>418</vt:i4>
      </vt:variant>
      <vt:variant>
        <vt:i4>0</vt:i4>
      </vt:variant>
      <vt:variant>
        <vt:i4>5</vt:i4>
      </vt:variant>
      <vt:variant>
        <vt:lpwstr/>
      </vt:variant>
      <vt:variant>
        <vt:lpwstr>_Toc368912316</vt:lpwstr>
      </vt:variant>
      <vt:variant>
        <vt:i4>1769529</vt:i4>
      </vt:variant>
      <vt:variant>
        <vt:i4>412</vt:i4>
      </vt:variant>
      <vt:variant>
        <vt:i4>0</vt:i4>
      </vt:variant>
      <vt:variant>
        <vt:i4>5</vt:i4>
      </vt:variant>
      <vt:variant>
        <vt:lpwstr/>
      </vt:variant>
      <vt:variant>
        <vt:lpwstr>_Toc368912315</vt:lpwstr>
      </vt:variant>
      <vt:variant>
        <vt:i4>1769529</vt:i4>
      </vt:variant>
      <vt:variant>
        <vt:i4>406</vt:i4>
      </vt:variant>
      <vt:variant>
        <vt:i4>0</vt:i4>
      </vt:variant>
      <vt:variant>
        <vt:i4>5</vt:i4>
      </vt:variant>
      <vt:variant>
        <vt:lpwstr/>
      </vt:variant>
      <vt:variant>
        <vt:lpwstr>_Toc368912314</vt:lpwstr>
      </vt:variant>
      <vt:variant>
        <vt:i4>1769529</vt:i4>
      </vt:variant>
      <vt:variant>
        <vt:i4>400</vt:i4>
      </vt:variant>
      <vt:variant>
        <vt:i4>0</vt:i4>
      </vt:variant>
      <vt:variant>
        <vt:i4>5</vt:i4>
      </vt:variant>
      <vt:variant>
        <vt:lpwstr/>
      </vt:variant>
      <vt:variant>
        <vt:lpwstr>_Toc368912313</vt:lpwstr>
      </vt:variant>
      <vt:variant>
        <vt:i4>1769529</vt:i4>
      </vt:variant>
      <vt:variant>
        <vt:i4>394</vt:i4>
      </vt:variant>
      <vt:variant>
        <vt:i4>0</vt:i4>
      </vt:variant>
      <vt:variant>
        <vt:i4>5</vt:i4>
      </vt:variant>
      <vt:variant>
        <vt:lpwstr/>
      </vt:variant>
      <vt:variant>
        <vt:lpwstr>_Toc368912312</vt:lpwstr>
      </vt:variant>
      <vt:variant>
        <vt:i4>1769529</vt:i4>
      </vt:variant>
      <vt:variant>
        <vt:i4>388</vt:i4>
      </vt:variant>
      <vt:variant>
        <vt:i4>0</vt:i4>
      </vt:variant>
      <vt:variant>
        <vt:i4>5</vt:i4>
      </vt:variant>
      <vt:variant>
        <vt:lpwstr/>
      </vt:variant>
      <vt:variant>
        <vt:lpwstr>_Toc368912311</vt:lpwstr>
      </vt:variant>
      <vt:variant>
        <vt:i4>1769529</vt:i4>
      </vt:variant>
      <vt:variant>
        <vt:i4>382</vt:i4>
      </vt:variant>
      <vt:variant>
        <vt:i4>0</vt:i4>
      </vt:variant>
      <vt:variant>
        <vt:i4>5</vt:i4>
      </vt:variant>
      <vt:variant>
        <vt:lpwstr/>
      </vt:variant>
      <vt:variant>
        <vt:lpwstr>_Toc368912310</vt:lpwstr>
      </vt:variant>
      <vt:variant>
        <vt:i4>1703993</vt:i4>
      </vt:variant>
      <vt:variant>
        <vt:i4>376</vt:i4>
      </vt:variant>
      <vt:variant>
        <vt:i4>0</vt:i4>
      </vt:variant>
      <vt:variant>
        <vt:i4>5</vt:i4>
      </vt:variant>
      <vt:variant>
        <vt:lpwstr/>
      </vt:variant>
      <vt:variant>
        <vt:lpwstr>_Toc368912309</vt:lpwstr>
      </vt:variant>
      <vt:variant>
        <vt:i4>1703993</vt:i4>
      </vt:variant>
      <vt:variant>
        <vt:i4>370</vt:i4>
      </vt:variant>
      <vt:variant>
        <vt:i4>0</vt:i4>
      </vt:variant>
      <vt:variant>
        <vt:i4>5</vt:i4>
      </vt:variant>
      <vt:variant>
        <vt:lpwstr/>
      </vt:variant>
      <vt:variant>
        <vt:lpwstr>_Toc368912308</vt:lpwstr>
      </vt:variant>
      <vt:variant>
        <vt:i4>1703993</vt:i4>
      </vt:variant>
      <vt:variant>
        <vt:i4>364</vt:i4>
      </vt:variant>
      <vt:variant>
        <vt:i4>0</vt:i4>
      </vt:variant>
      <vt:variant>
        <vt:i4>5</vt:i4>
      </vt:variant>
      <vt:variant>
        <vt:lpwstr/>
      </vt:variant>
      <vt:variant>
        <vt:lpwstr>_Toc368912307</vt:lpwstr>
      </vt:variant>
      <vt:variant>
        <vt:i4>1703993</vt:i4>
      </vt:variant>
      <vt:variant>
        <vt:i4>358</vt:i4>
      </vt:variant>
      <vt:variant>
        <vt:i4>0</vt:i4>
      </vt:variant>
      <vt:variant>
        <vt:i4>5</vt:i4>
      </vt:variant>
      <vt:variant>
        <vt:lpwstr/>
      </vt:variant>
      <vt:variant>
        <vt:lpwstr>_Toc368912306</vt:lpwstr>
      </vt:variant>
      <vt:variant>
        <vt:i4>1703993</vt:i4>
      </vt:variant>
      <vt:variant>
        <vt:i4>352</vt:i4>
      </vt:variant>
      <vt:variant>
        <vt:i4>0</vt:i4>
      </vt:variant>
      <vt:variant>
        <vt:i4>5</vt:i4>
      </vt:variant>
      <vt:variant>
        <vt:lpwstr/>
      </vt:variant>
      <vt:variant>
        <vt:lpwstr>_Toc368912305</vt:lpwstr>
      </vt:variant>
      <vt:variant>
        <vt:i4>1703993</vt:i4>
      </vt:variant>
      <vt:variant>
        <vt:i4>346</vt:i4>
      </vt:variant>
      <vt:variant>
        <vt:i4>0</vt:i4>
      </vt:variant>
      <vt:variant>
        <vt:i4>5</vt:i4>
      </vt:variant>
      <vt:variant>
        <vt:lpwstr/>
      </vt:variant>
      <vt:variant>
        <vt:lpwstr>_Toc368912304</vt:lpwstr>
      </vt:variant>
      <vt:variant>
        <vt:i4>1703993</vt:i4>
      </vt:variant>
      <vt:variant>
        <vt:i4>340</vt:i4>
      </vt:variant>
      <vt:variant>
        <vt:i4>0</vt:i4>
      </vt:variant>
      <vt:variant>
        <vt:i4>5</vt:i4>
      </vt:variant>
      <vt:variant>
        <vt:lpwstr/>
      </vt:variant>
      <vt:variant>
        <vt:lpwstr>_Toc368912303</vt:lpwstr>
      </vt:variant>
      <vt:variant>
        <vt:i4>1703993</vt:i4>
      </vt:variant>
      <vt:variant>
        <vt:i4>334</vt:i4>
      </vt:variant>
      <vt:variant>
        <vt:i4>0</vt:i4>
      </vt:variant>
      <vt:variant>
        <vt:i4>5</vt:i4>
      </vt:variant>
      <vt:variant>
        <vt:lpwstr/>
      </vt:variant>
      <vt:variant>
        <vt:lpwstr>_Toc368912302</vt:lpwstr>
      </vt:variant>
      <vt:variant>
        <vt:i4>1703993</vt:i4>
      </vt:variant>
      <vt:variant>
        <vt:i4>328</vt:i4>
      </vt:variant>
      <vt:variant>
        <vt:i4>0</vt:i4>
      </vt:variant>
      <vt:variant>
        <vt:i4>5</vt:i4>
      </vt:variant>
      <vt:variant>
        <vt:lpwstr/>
      </vt:variant>
      <vt:variant>
        <vt:lpwstr>_Toc368912301</vt:lpwstr>
      </vt:variant>
      <vt:variant>
        <vt:i4>1703993</vt:i4>
      </vt:variant>
      <vt:variant>
        <vt:i4>322</vt:i4>
      </vt:variant>
      <vt:variant>
        <vt:i4>0</vt:i4>
      </vt:variant>
      <vt:variant>
        <vt:i4>5</vt:i4>
      </vt:variant>
      <vt:variant>
        <vt:lpwstr/>
      </vt:variant>
      <vt:variant>
        <vt:lpwstr>_Toc368912300</vt:lpwstr>
      </vt:variant>
      <vt:variant>
        <vt:i4>1245240</vt:i4>
      </vt:variant>
      <vt:variant>
        <vt:i4>316</vt:i4>
      </vt:variant>
      <vt:variant>
        <vt:i4>0</vt:i4>
      </vt:variant>
      <vt:variant>
        <vt:i4>5</vt:i4>
      </vt:variant>
      <vt:variant>
        <vt:lpwstr/>
      </vt:variant>
      <vt:variant>
        <vt:lpwstr>_Toc368912299</vt:lpwstr>
      </vt:variant>
      <vt:variant>
        <vt:i4>1245240</vt:i4>
      </vt:variant>
      <vt:variant>
        <vt:i4>310</vt:i4>
      </vt:variant>
      <vt:variant>
        <vt:i4>0</vt:i4>
      </vt:variant>
      <vt:variant>
        <vt:i4>5</vt:i4>
      </vt:variant>
      <vt:variant>
        <vt:lpwstr/>
      </vt:variant>
      <vt:variant>
        <vt:lpwstr>_Toc368912298</vt:lpwstr>
      </vt:variant>
      <vt:variant>
        <vt:i4>1245240</vt:i4>
      </vt:variant>
      <vt:variant>
        <vt:i4>304</vt:i4>
      </vt:variant>
      <vt:variant>
        <vt:i4>0</vt:i4>
      </vt:variant>
      <vt:variant>
        <vt:i4>5</vt:i4>
      </vt:variant>
      <vt:variant>
        <vt:lpwstr/>
      </vt:variant>
      <vt:variant>
        <vt:lpwstr>_Toc368912297</vt:lpwstr>
      </vt:variant>
      <vt:variant>
        <vt:i4>1245240</vt:i4>
      </vt:variant>
      <vt:variant>
        <vt:i4>298</vt:i4>
      </vt:variant>
      <vt:variant>
        <vt:i4>0</vt:i4>
      </vt:variant>
      <vt:variant>
        <vt:i4>5</vt:i4>
      </vt:variant>
      <vt:variant>
        <vt:lpwstr/>
      </vt:variant>
      <vt:variant>
        <vt:lpwstr>_Toc368912296</vt:lpwstr>
      </vt:variant>
      <vt:variant>
        <vt:i4>1245240</vt:i4>
      </vt:variant>
      <vt:variant>
        <vt:i4>292</vt:i4>
      </vt:variant>
      <vt:variant>
        <vt:i4>0</vt:i4>
      </vt:variant>
      <vt:variant>
        <vt:i4>5</vt:i4>
      </vt:variant>
      <vt:variant>
        <vt:lpwstr/>
      </vt:variant>
      <vt:variant>
        <vt:lpwstr>_Toc368912295</vt:lpwstr>
      </vt:variant>
      <vt:variant>
        <vt:i4>1245240</vt:i4>
      </vt:variant>
      <vt:variant>
        <vt:i4>286</vt:i4>
      </vt:variant>
      <vt:variant>
        <vt:i4>0</vt:i4>
      </vt:variant>
      <vt:variant>
        <vt:i4>5</vt:i4>
      </vt:variant>
      <vt:variant>
        <vt:lpwstr/>
      </vt:variant>
      <vt:variant>
        <vt:lpwstr>_Toc368912294</vt:lpwstr>
      </vt:variant>
      <vt:variant>
        <vt:i4>1245240</vt:i4>
      </vt:variant>
      <vt:variant>
        <vt:i4>280</vt:i4>
      </vt:variant>
      <vt:variant>
        <vt:i4>0</vt:i4>
      </vt:variant>
      <vt:variant>
        <vt:i4>5</vt:i4>
      </vt:variant>
      <vt:variant>
        <vt:lpwstr/>
      </vt:variant>
      <vt:variant>
        <vt:lpwstr>_Toc368912293</vt:lpwstr>
      </vt:variant>
      <vt:variant>
        <vt:i4>1245240</vt:i4>
      </vt:variant>
      <vt:variant>
        <vt:i4>274</vt:i4>
      </vt:variant>
      <vt:variant>
        <vt:i4>0</vt:i4>
      </vt:variant>
      <vt:variant>
        <vt:i4>5</vt:i4>
      </vt:variant>
      <vt:variant>
        <vt:lpwstr/>
      </vt:variant>
      <vt:variant>
        <vt:lpwstr>_Toc368912292</vt:lpwstr>
      </vt:variant>
      <vt:variant>
        <vt:i4>1245240</vt:i4>
      </vt:variant>
      <vt:variant>
        <vt:i4>268</vt:i4>
      </vt:variant>
      <vt:variant>
        <vt:i4>0</vt:i4>
      </vt:variant>
      <vt:variant>
        <vt:i4>5</vt:i4>
      </vt:variant>
      <vt:variant>
        <vt:lpwstr/>
      </vt:variant>
      <vt:variant>
        <vt:lpwstr>_Toc368912291</vt:lpwstr>
      </vt:variant>
      <vt:variant>
        <vt:i4>1245240</vt:i4>
      </vt:variant>
      <vt:variant>
        <vt:i4>262</vt:i4>
      </vt:variant>
      <vt:variant>
        <vt:i4>0</vt:i4>
      </vt:variant>
      <vt:variant>
        <vt:i4>5</vt:i4>
      </vt:variant>
      <vt:variant>
        <vt:lpwstr/>
      </vt:variant>
      <vt:variant>
        <vt:lpwstr>_Toc368912290</vt:lpwstr>
      </vt:variant>
      <vt:variant>
        <vt:i4>1179704</vt:i4>
      </vt:variant>
      <vt:variant>
        <vt:i4>256</vt:i4>
      </vt:variant>
      <vt:variant>
        <vt:i4>0</vt:i4>
      </vt:variant>
      <vt:variant>
        <vt:i4>5</vt:i4>
      </vt:variant>
      <vt:variant>
        <vt:lpwstr/>
      </vt:variant>
      <vt:variant>
        <vt:lpwstr>_Toc368912289</vt:lpwstr>
      </vt:variant>
      <vt:variant>
        <vt:i4>1179704</vt:i4>
      </vt:variant>
      <vt:variant>
        <vt:i4>250</vt:i4>
      </vt:variant>
      <vt:variant>
        <vt:i4>0</vt:i4>
      </vt:variant>
      <vt:variant>
        <vt:i4>5</vt:i4>
      </vt:variant>
      <vt:variant>
        <vt:lpwstr/>
      </vt:variant>
      <vt:variant>
        <vt:lpwstr>_Toc368912288</vt:lpwstr>
      </vt:variant>
      <vt:variant>
        <vt:i4>1179704</vt:i4>
      </vt:variant>
      <vt:variant>
        <vt:i4>244</vt:i4>
      </vt:variant>
      <vt:variant>
        <vt:i4>0</vt:i4>
      </vt:variant>
      <vt:variant>
        <vt:i4>5</vt:i4>
      </vt:variant>
      <vt:variant>
        <vt:lpwstr/>
      </vt:variant>
      <vt:variant>
        <vt:lpwstr>_Toc368912287</vt:lpwstr>
      </vt:variant>
      <vt:variant>
        <vt:i4>1179704</vt:i4>
      </vt:variant>
      <vt:variant>
        <vt:i4>238</vt:i4>
      </vt:variant>
      <vt:variant>
        <vt:i4>0</vt:i4>
      </vt:variant>
      <vt:variant>
        <vt:i4>5</vt:i4>
      </vt:variant>
      <vt:variant>
        <vt:lpwstr/>
      </vt:variant>
      <vt:variant>
        <vt:lpwstr>_Toc368912286</vt:lpwstr>
      </vt:variant>
      <vt:variant>
        <vt:i4>1179704</vt:i4>
      </vt:variant>
      <vt:variant>
        <vt:i4>232</vt:i4>
      </vt:variant>
      <vt:variant>
        <vt:i4>0</vt:i4>
      </vt:variant>
      <vt:variant>
        <vt:i4>5</vt:i4>
      </vt:variant>
      <vt:variant>
        <vt:lpwstr/>
      </vt:variant>
      <vt:variant>
        <vt:lpwstr>_Toc368912285</vt:lpwstr>
      </vt:variant>
      <vt:variant>
        <vt:i4>1179704</vt:i4>
      </vt:variant>
      <vt:variant>
        <vt:i4>226</vt:i4>
      </vt:variant>
      <vt:variant>
        <vt:i4>0</vt:i4>
      </vt:variant>
      <vt:variant>
        <vt:i4>5</vt:i4>
      </vt:variant>
      <vt:variant>
        <vt:lpwstr/>
      </vt:variant>
      <vt:variant>
        <vt:lpwstr>_Toc368912284</vt:lpwstr>
      </vt:variant>
      <vt:variant>
        <vt:i4>1179704</vt:i4>
      </vt:variant>
      <vt:variant>
        <vt:i4>220</vt:i4>
      </vt:variant>
      <vt:variant>
        <vt:i4>0</vt:i4>
      </vt:variant>
      <vt:variant>
        <vt:i4>5</vt:i4>
      </vt:variant>
      <vt:variant>
        <vt:lpwstr/>
      </vt:variant>
      <vt:variant>
        <vt:lpwstr>_Toc368912283</vt:lpwstr>
      </vt:variant>
      <vt:variant>
        <vt:i4>1179704</vt:i4>
      </vt:variant>
      <vt:variant>
        <vt:i4>214</vt:i4>
      </vt:variant>
      <vt:variant>
        <vt:i4>0</vt:i4>
      </vt:variant>
      <vt:variant>
        <vt:i4>5</vt:i4>
      </vt:variant>
      <vt:variant>
        <vt:lpwstr/>
      </vt:variant>
      <vt:variant>
        <vt:lpwstr>_Toc368912282</vt:lpwstr>
      </vt:variant>
      <vt:variant>
        <vt:i4>1179704</vt:i4>
      </vt:variant>
      <vt:variant>
        <vt:i4>208</vt:i4>
      </vt:variant>
      <vt:variant>
        <vt:i4>0</vt:i4>
      </vt:variant>
      <vt:variant>
        <vt:i4>5</vt:i4>
      </vt:variant>
      <vt:variant>
        <vt:lpwstr/>
      </vt:variant>
      <vt:variant>
        <vt:lpwstr>_Toc368912281</vt:lpwstr>
      </vt:variant>
      <vt:variant>
        <vt:i4>1179704</vt:i4>
      </vt:variant>
      <vt:variant>
        <vt:i4>202</vt:i4>
      </vt:variant>
      <vt:variant>
        <vt:i4>0</vt:i4>
      </vt:variant>
      <vt:variant>
        <vt:i4>5</vt:i4>
      </vt:variant>
      <vt:variant>
        <vt:lpwstr/>
      </vt:variant>
      <vt:variant>
        <vt:lpwstr>_Toc368912280</vt:lpwstr>
      </vt:variant>
      <vt:variant>
        <vt:i4>1900600</vt:i4>
      </vt:variant>
      <vt:variant>
        <vt:i4>196</vt:i4>
      </vt:variant>
      <vt:variant>
        <vt:i4>0</vt:i4>
      </vt:variant>
      <vt:variant>
        <vt:i4>5</vt:i4>
      </vt:variant>
      <vt:variant>
        <vt:lpwstr/>
      </vt:variant>
      <vt:variant>
        <vt:lpwstr>_Toc368912279</vt:lpwstr>
      </vt:variant>
      <vt:variant>
        <vt:i4>1900600</vt:i4>
      </vt:variant>
      <vt:variant>
        <vt:i4>190</vt:i4>
      </vt:variant>
      <vt:variant>
        <vt:i4>0</vt:i4>
      </vt:variant>
      <vt:variant>
        <vt:i4>5</vt:i4>
      </vt:variant>
      <vt:variant>
        <vt:lpwstr/>
      </vt:variant>
      <vt:variant>
        <vt:lpwstr>_Toc368912278</vt:lpwstr>
      </vt:variant>
      <vt:variant>
        <vt:i4>1900600</vt:i4>
      </vt:variant>
      <vt:variant>
        <vt:i4>184</vt:i4>
      </vt:variant>
      <vt:variant>
        <vt:i4>0</vt:i4>
      </vt:variant>
      <vt:variant>
        <vt:i4>5</vt:i4>
      </vt:variant>
      <vt:variant>
        <vt:lpwstr/>
      </vt:variant>
      <vt:variant>
        <vt:lpwstr>_Toc368912277</vt:lpwstr>
      </vt:variant>
      <vt:variant>
        <vt:i4>1900600</vt:i4>
      </vt:variant>
      <vt:variant>
        <vt:i4>178</vt:i4>
      </vt:variant>
      <vt:variant>
        <vt:i4>0</vt:i4>
      </vt:variant>
      <vt:variant>
        <vt:i4>5</vt:i4>
      </vt:variant>
      <vt:variant>
        <vt:lpwstr/>
      </vt:variant>
      <vt:variant>
        <vt:lpwstr>_Toc368912276</vt:lpwstr>
      </vt:variant>
      <vt:variant>
        <vt:i4>1900600</vt:i4>
      </vt:variant>
      <vt:variant>
        <vt:i4>172</vt:i4>
      </vt:variant>
      <vt:variant>
        <vt:i4>0</vt:i4>
      </vt:variant>
      <vt:variant>
        <vt:i4>5</vt:i4>
      </vt:variant>
      <vt:variant>
        <vt:lpwstr/>
      </vt:variant>
      <vt:variant>
        <vt:lpwstr>_Toc368912275</vt:lpwstr>
      </vt:variant>
      <vt:variant>
        <vt:i4>1900600</vt:i4>
      </vt:variant>
      <vt:variant>
        <vt:i4>166</vt:i4>
      </vt:variant>
      <vt:variant>
        <vt:i4>0</vt:i4>
      </vt:variant>
      <vt:variant>
        <vt:i4>5</vt:i4>
      </vt:variant>
      <vt:variant>
        <vt:lpwstr/>
      </vt:variant>
      <vt:variant>
        <vt:lpwstr>_Toc368912274</vt:lpwstr>
      </vt:variant>
      <vt:variant>
        <vt:i4>1900600</vt:i4>
      </vt:variant>
      <vt:variant>
        <vt:i4>160</vt:i4>
      </vt:variant>
      <vt:variant>
        <vt:i4>0</vt:i4>
      </vt:variant>
      <vt:variant>
        <vt:i4>5</vt:i4>
      </vt:variant>
      <vt:variant>
        <vt:lpwstr/>
      </vt:variant>
      <vt:variant>
        <vt:lpwstr>_Toc368912273</vt:lpwstr>
      </vt:variant>
      <vt:variant>
        <vt:i4>1900600</vt:i4>
      </vt:variant>
      <vt:variant>
        <vt:i4>154</vt:i4>
      </vt:variant>
      <vt:variant>
        <vt:i4>0</vt:i4>
      </vt:variant>
      <vt:variant>
        <vt:i4>5</vt:i4>
      </vt:variant>
      <vt:variant>
        <vt:lpwstr/>
      </vt:variant>
      <vt:variant>
        <vt:lpwstr>_Toc368912272</vt:lpwstr>
      </vt:variant>
      <vt:variant>
        <vt:i4>1900600</vt:i4>
      </vt:variant>
      <vt:variant>
        <vt:i4>148</vt:i4>
      </vt:variant>
      <vt:variant>
        <vt:i4>0</vt:i4>
      </vt:variant>
      <vt:variant>
        <vt:i4>5</vt:i4>
      </vt:variant>
      <vt:variant>
        <vt:lpwstr/>
      </vt:variant>
      <vt:variant>
        <vt:lpwstr>_Toc368912271</vt:lpwstr>
      </vt:variant>
      <vt:variant>
        <vt:i4>1900600</vt:i4>
      </vt:variant>
      <vt:variant>
        <vt:i4>142</vt:i4>
      </vt:variant>
      <vt:variant>
        <vt:i4>0</vt:i4>
      </vt:variant>
      <vt:variant>
        <vt:i4>5</vt:i4>
      </vt:variant>
      <vt:variant>
        <vt:lpwstr/>
      </vt:variant>
      <vt:variant>
        <vt:lpwstr>_Toc368912270</vt:lpwstr>
      </vt:variant>
      <vt:variant>
        <vt:i4>1835064</vt:i4>
      </vt:variant>
      <vt:variant>
        <vt:i4>136</vt:i4>
      </vt:variant>
      <vt:variant>
        <vt:i4>0</vt:i4>
      </vt:variant>
      <vt:variant>
        <vt:i4>5</vt:i4>
      </vt:variant>
      <vt:variant>
        <vt:lpwstr/>
      </vt:variant>
      <vt:variant>
        <vt:lpwstr>_Toc368912269</vt:lpwstr>
      </vt:variant>
      <vt:variant>
        <vt:i4>1835064</vt:i4>
      </vt:variant>
      <vt:variant>
        <vt:i4>130</vt:i4>
      </vt:variant>
      <vt:variant>
        <vt:i4>0</vt:i4>
      </vt:variant>
      <vt:variant>
        <vt:i4>5</vt:i4>
      </vt:variant>
      <vt:variant>
        <vt:lpwstr/>
      </vt:variant>
      <vt:variant>
        <vt:lpwstr>_Toc368912268</vt:lpwstr>
      </vt:variant>
      <vt:variant>
        <vt:i4>1835064</vt:i4>
      </vt:variant>
      <vt:variant>
        <vt:i4>124</vt:i4>
      </vt:variant>
      <vt:variant>
        <vt:i4>0</vt:i4>
      </vt:variant>
      <vt:variant>
        <vt:i4>5</vt:i4>
      </vt:variant>
      <vt:variant>
        <vt:lpwstr/>
      </vt:variant>
      <vt:variant>
        <vt:lpwstr>_Toc368912267</vt:lpwstr>
      </vt:variant>
      <vt:variant>
        <vt:i4>1835064</vt:i4>
      </vt:variant>
      <vt:variant>
        <vt:i4>118</vt:i4>
      </vt:variant>
      <vt:variant>
        <vt:i4>0</vt:i4>
      </vt:variant>
      <vt:variant>
        <vt:i4>5</vt:i4>
      </vt:variant>
      <vt:variant>
        <vt:lpwstr/>
      </vt:variant>
      <vt:variant>
        <vt:lpwstr>_Toc368912266</vt:lpwstr>
      </vt:variant>
      <vt:variant>
        <vt:i4>1835064</vt:i4>
      </vt:variant>
      <vt:variant>
        <vt:i4>112</vt:i4>
      </vt:variant>
      <vt:variant>
        <vt:i4>0</vt:i4>
      </vt:variant>
      <vt:variant>
        <vt:i4>5</vt:i4>
      </vt:variant>
      <vt:variant>
        <vt:lpwstr/>
      </vt:variant>
      <vt:variant>
        <vt:lpwstr>_Toc368912265</vt:lpwstr>
      </vt:variant>
      <vt:variant>
        <vt:i4>1835064</vt:i4>
      </vt:variant>
      <vt:variant>
        <vt:i4>106</vt:i4>
      </vt:variant>
      <vt:variant>
        <vt:i4>0</vt:i4>
      </vt:variant>
      <vt:variant>
        <vt:i4>5</vt:i4>
      </vt:variant>
      <vt:variant>
        <vt:lpwstr/>
      </vt:variant>
      <vt:variant>
        <vt:lpwstr>_Toc368912264</vt:lpwstr>
      </vt:variant>
      <vt:variant>
        <vt:i4>1835064</vt:i4>
      </vt:variant>
      <vt:variant>
        <vt:i4>100</vt:i4>
      </vt:variant>
      <vt:variant>
        <vt:i4>0</vt:i4>
      </vt:variant>
      <vt:variant>
        <vt:i4>5</vt:i4>
      </vt:variant>
      <vt:variant>
        <vt:lpwstr/>
      </vt:variant>
      <vt:variant>
        <vt:lpwstr>_Toc368912263</vt:lpwstr>
      </vt:variant>
      <vt:variant>
        <vt:i4>1835064</vt:i4>
      </vt:variant>
      <vt:variant>
        <vt:i4>94</vt:i4>
      </vt:variant>
      <vt:variant>
        <vt:i4>0</vt:i4>
      </vt:variant>
      <vt:variant>
        <vt:i4>5</vt:i4>
      </vt:variant>
      <vt:variant>
        <vt:lpwstr/>
      </vt:variant>
      <vt:variant>
        <vt:lpwstr>_Toc368912262</vt:lpwstr>
      </vt:variant>
      <vt:variant>
        <vt:i4>1835064</vt:i4>
      </vt:variant>
      <vt:variant>
        <vt:i4>88</vt:i4>
      </vt:variant>
      <vt:variant>
        <vt:i4>0</vt:i4>
      </vt:variant>
      <vt:variant>
        <vt:i4>5</vt:i4>
      </vt:variant>
      <vt:variant>
        <vt:lpwstr/>
      </vt:variant>
      <vt:variant>
        <vt:lpwstr>_Toc368912261</vt:lpwstr>
      </vt:variant>
      <vt:variant>
        <vt:i4>1835064</vt:i4>
      </vt:variant>
      <vt:variant>
        <vt:i4>82</vt:i4>
      </vt:variant>
      <vt:variant>
        <vt:i4>0</vt:i4>
      </vt:variant>
      <vt:variant>
        <vt:i4>5</vt:i4>
      </vt:variant>
      <vt:variant>
        <vt:lpwstr/>
      </vt:variant>
      <vt:variant>
        <vt:lpwstr>_Toc368912260</vt:lpwstr>
      </vt:variant>
      <vt:variant>
        <vt:i4>2031672</vt:i4>
      </vt:variant>
      <vt:variant>
        <vt:i4>76</vt:i4>
      </vt:variant>
      <vt:variant>
        <vt:i4>0</vt:i4>
      </vt:variant>
      <vt:variant>
        <vt:i4>5</vt:i4>
      </vt:variant>
      <vt:variant>
        <vt:lpwstr/>
      </vt:variant>
      <vt:variant>
        <vt:lpwstr>_Toc368912259</vt:lpwstr>
      </vt:variant>
      <vt:variant>
        <vt:i4>2031672</vt:i4>
      </vt:variant>
      <vt:variant>
        <vt:i4>70</vt:i4>
      </vt:variant>
      <vt:variant>
        <vt:i4>0</vt:i4>
      </vt:variant>
      <vt:variant>
        <vt:i4>5</vt:i4>
      </vt:variant>
      <vt:variant>
        <vt:lpwstr/>
      </vt:variant>
      <vt:variant>
        <vt:lpwstr>_Toc368912258</vt:lpwstr>
      </vt:variant>
      <vt:variant>
        <vt:i4>2031672</vt:i4>
      </vt:variant>
      <vt:variant>
        <vt:i4>64</vt:i4>
      </vt:variant>
      <vt:variant>
        <vt:i4>0</vt:i4>
      </vt:variant>
      <vt:variant>
        <vt:i4>5</vt:i4>
      </vt:variant>
      <vt:variant>
        <vt:lpwstr/>
      </vt:variant>
      <vt:variant>
        <vt:lpwstr>_Toc368912257</vt:lpwstr>
      </vt:variant>
      <vt:variant>
        <vt:i4>2031672</vt:i4>
      </vt:variant>
      <vt:variant>
        <vt:i4>58</vt:i4>
      </vt:variant>
      <vt:variant>
        <vt:i4>0</vt:i4>
      </vt:variant>
      <vt:variant>
        <vt:i4>5</vt:i4>
      </vt:variant>
      <vt:variant>
        <vt:lpwstr/>
      </vt:variant>
      <vt:variant>
        <vt:lpwstr>_Toc368912256</vt:lpwstr>
      </vt:variant>
      <vt:variant>
        <vt:i4>2031672</vt:i4>
      </vt:variant>
      <vt:variant>
        <vt:i4>52</vt:i4>
      </vt:variant>
      <vt:variant>
        <vt:i4>0</vt:i4>
      </vt:variant>
      <vt:variant>
        <vt:i4>5</vt:i4>
      </vt:variant>
      <vt:variant>
        <vt:lpwstr/>
      </vt:variant>
      <vt:variant>
        <vt:lpwstr>_Toc368912255</vt:lpwstr>
      </vt:variant>
      <vt:variant>
        <vt:i4>2031672</vt:i4>
      </vt:variant>
      <vt:variant>
        <vt:i4>46</vt:i4>
      </vt:variant>
      <vt:variant>
        <vt:i4>0</vt:i4>
      </vt:variant>
      <vt:variant>
        <vt:i4>5</vt:i4>
      </vt:variant>
      <vt:variant>
        <vt:lpwstr/>
      </vt:variant>
      <vt:variant>
        <vt:lpwstr>_Toc368912254</vt:lpwstr>
      </vt:variant>
      <vt:variant>
        <vt:i4>2031672</vt:i4>
      </vt:variant>
      <vt:variant>
        <vt:i4>40</vt:i4>
      </vt:variant>
      <vt:variant>
        <vt:i4>0</vt:i4>
      </vt:variant>
      <vt:variant>
        <vt:i4>5</vt:i4>
      </vt:variant>
      <vt:variant>
        <vt:lpwstr/>
      </vt:variant>
      <vt:variant>
        <vt:lpwstr>_Toc368912253</vt:lpwstr>
      </vt:variant>
      <vt:variant>
        <vt:i4>2031672</vt:i4>
      </vt:variant>
      <vt:variant>
        <vt:i4>34</vt:i4>
      </vt:variant>
      <vt:variant>
        <vt:i4>0</vt:i4>
      </vt:variant>
      <vt:variant>
        <vt:i4>5</vt:i4>
      </vt:variant>
      <vt:variant>
        <vt:lpwstr/>
      </vt:variant>
      <vt:variant>
        <vt:lpwstr>_Toc368912252</vt:lpwstr>
      </vt:variant>
      <vt:variant>
        <vt:i4>2031672</vt:i4>
      </vt:variant>
      <vt:variant>
        <vt:i4>28</vt:i4>
      </vt:variant>
      <vt:variant>
        <vt:i4>0</vt:i4>
      </vt:variant>
      <vt:variant>
        <vt:i4>5</vt:i4>
      </vt:variant>
      <vt:variant>
        <vt:lpwstr/>
      </vt:variant>
      <vt:variant>
        <vt:lpwstr>_Toc368912251</vt:lpwstr>
      </vt:variant>
      <vt:variant>
        <vt:i4>2031672</vt:i4>
      </vt:variant>
      <vt:variant>
        <vt:i4>22</vt:i4>
      </vt:variant>
      <vt:variant>
        <vt:i4>0</vt:i4>
      </vt:variant>
      <vt:variant>
        <vt:i4>5</vt:i4>
      </vt:variant>
      <vt:variant>
        <vt:lpwstr/>
      </vt:variant>
      <vt:variant>
        <vt:lpwstr>_Toc368912250</vt:lpwstr>
      </vt:variant>
      <vt:variant>
        <vt:i4>1966136</vt:i4>
      </vt:variant>
      <vt:variant>
        <vt:i4>16</vt:i4>
      </vt:variant>
      <vt:variant>
        <vt:i4>0</vt:i4>
      </vt:variant>
      <vt:variant>
        <vt:i4>5</vt:i4>
      </vt:variant>
      <vt:variant>
        <vt:lpwstr/>
      </vt:variant>
      <vt:variant>
        <vt:lpwstr>_Toc368912249</vt:lpwstr>
      </vt:variant>
      <vt:variant>
        <vt:i4>1966136</vt:i4>
      </vt:variant>
      <vt:variant>
        <vt:i4>10</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subject/>
  <dc:creator>K Krithigalakshmi</dc:creator>
  <cp:keywords>QT_HLD &amp; LLD</cp:keywords>
  <cp:lastModifiedBy>Garg, Sneha</cp:lastModifiedBy>
  <cp:revision>2</cp:revision>
  <dcterms:created xsi:type="dcterms:W3CDTF">2024-10-23T06:20:00Z</dcterms:created>
  <dcterms:modified xsi:type="dcterms:W3CDTF">2024-10-23T06:20:00Z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0x01010083DDFF3C7598574490532B9F52849B11</vt:lpwstr>
  </property>
</Properties>
</file>